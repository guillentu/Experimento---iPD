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spacing w:lineRule="auto" w:line="360" w:before="230" w:after="230"/>
        <w:jc w:val="both"/>
        <w:rPr>
          <w:lang w:val="en-US"/>
        </w:rPr>
      </w:pPr>
      <w:r>
        <w:rPr>
          <w:lang w:val="en-US"/>
        </w:rPr>
        <w:t>1 Introduction</w:t>
      </w:r>
    </w:p>
    <w:p>
      <w:pPr>
        <w:pStyle w:val="PreformattedText"/>
        <w:spacing w:lineRule="auto" w:line="360" w:before="230" w:after="230"/>
        <w:jc w:val="both"/>
        <w:rPr>
          <w:lang w:val="en-US"/>
        </w:rPr>
      </w:pPr>
      <w:r>
        <w:rPr>
          <w:lang w:val="en-US"/>
        </w:rPr>
        <w:t>Ever s</w:t>
      </w:r>
      <w:r>
        <w:rPr>
          <w:lang w:val="en-US"/>
        </w:rPr>
        <w:t xml:space="preserve">ince Darwin's theory of </w:t>
      </w:r>
      <w:del w:id="0" w:author="Autor desconocido" w:date="2016-12-01T12:39:00Z">
        <w:r>
          <w:rPr>
            <w:lang w:val="en-US"/>
          </w:rPr>
          <w:delText>species</w:delText>
        </w:r>
      </w:del>
      <w:r>
        <w:rPr>
          <w:lang w:val="en-US"/>
        </w:rPr>
        <w:t xml:space="preserve"> evolution was </w:t>
      </w:r>
      <w:del w:id="1" w:author="Autor desconocido" w:date="2016-12-01T12:40:00Z">
        <w:r>
          <w:rPr>
            <w:lang w:val="en-US"/>
          </w:rPr>
          <w:delText>put forward</w:delText>
        </w:r>
      </w:del>
      <w:ins w:id="2" w:author="Autor desconocido" w:date="2016-12-01T12:40:00Z">
        <w:r>
          <w:rPr>
            <w:lang w:val="en-US"/>
          </w:rPr>
          <w:t>proposed,</w:t>
        </w:r>
      </w:ins>
      <w:r>
        <w:rPr>
          <w:lang w:val="en-US"/>
        </w:rPr>
        <w:t xml:space="preserve"> </w:t>
      </w:r>
      <w:del w:id="3" w:author="Autor desconocido" w:date="2016-12-01T12:43:00Z">
        <w:r>
          <w:rPr>
            <w:lang w:val="en-US"/>
          </w:rPr>
          <w:delText>there was some trouble to explain</w:delText>
        </w:r>
      </w:del>
      <w:r>
        <w:rPr>
          <w:lang w:val="en-US"/>
        </w:rPr>
        <w:t xml:space="preserve"> cooperative traits </w:t>
      </w:r>
      <w:ins w:id="4" w:author="Autor desconocido" w:date="2016-12-01T12:43:00Z">
        <w:r>
          <w:rPr>
            <w:lang w:val="en-US"/>
          </w:rPr>
          <w:t>i</w:t>
        </w:r>
      </w:ins>
      <w:del w:id="5" w:author="Autor desconocido" w:date="2016-12-01T12:43:00Z">
        <w:r>
          <w:rPr>
            <w:lang w:val="en-US"/>
          </w:rPr>
          <w:delText>o</w:delText>
        </w:r>
      </w:del>
      <w:r>
        <w:rPr>
          <w:lang w:val="en-US"/>
        </w:rPr>
        <w:t>n animals and humans</w:t>
      </w:r>
      <w:ins w:id="6" w:author="Autor desconocido" w:date="2016-12-01T12:43:00Z">
        <w:r>
          <w:rPr>
            <w:lang w:val="en-US"/>
          </w:rPr>
          <w:t xml:space="preserve"> </w:t>
        </w:r>
      </w:ins>
      <w:ins w:id="7" w:author="Autor desconocido" w:date="2016-12-01T12:43:00Z">
        <w:r>
          <w:rPr>
            <w:lang w:val="en-US"/>
          </w:rPr>
          <w:t>were challenging to explain</w:t>
        </w:r>
      </w:ins>
      <w:r>
        <w:rPr>
          <w:lang w:val="en-US"/>
        </w:rPr>
        <w:t xml:space="preserve">. </w:t>
      </w:r>
      <w:ins w:id="8" w:author="Autor desconocido" w:date="2016-12-01T12:44:00Z">
        <w:r>
          <w:rPr>
            <w:lang w:val="en-US"/>
          </w:rPr>
          <w:t xml:space="preserve">In order to do so, </w:t>
        </w:r>
      </w:ins>
      <w:del w:id="9" w:author="Autor desconocido" w:date="2016-12-01T12:44:00Z">
        <w:r>
          <w:rPr>
            <w:lang w:val="en-US"/>
          </w:rPr>
          <w:delText xml:space="preserve">For that the </w:delText>
        </w:r>
      </w:del>
      <w:commentRangeStart w:id="0"/>
      <w:r>
        <w:rPr>
          <w:lang w:val="en-US"/>
        </w:rPr>
        <w:t>Darwin's theory</w:t>
      </w:r>
      <w:ins w:id="10" w:author="Autor desconocido" w:date="2016-12-01T13:03:00Z">
        <w:commentRangeEnd w:id="0"/>
        <w:r>
          <w:rPr>
            <w:lang w:val="en-US"/>
          </w:rPr>
        </w:r>
      </w:ins>
      <w:ins w:id="11" w:author="Autor desconocido" w:date="2016-12-01T13:03:00Z">
        <w:r>
          <w:rPr>
            <w:lang w:val="en-US"/>
          </w:rPr>
          <w:commentReference w:id="0"/>
        </w:r>
      </w:ins>
      <w:r>
        <w:rPr>
          <w:lang w:val="en-US"/>
        </w:rPr>
        <w:t xml:space="preserve"> incorporate</w:t>
      </w:r>
      <w:ins w:id="12" w:author="Autor desconocido" w:date="2016-12-01T12:56:00Z">
        <w:r>
          <w:rPr>
            <w:lang w:val="en-US"/>
          </w:rPr>
          <w:t>s</w:t>
        </w:r>
      </w:ins>
      <w:r>
        <w:rPr>
          <w:lang w:val="en-US"/>
        </w:rPr>
        <w:t xml:space="preserve"> two novel</w:t>
      </w:r>
      <w:del w:id="13" w:author="Autor desconocido" w:date="2016-12-01T12:44:00Z">
        <w:r>
          <w:rPr>
            <w:lang w:val="en-US"/>
          </w:rPr>
          <w:delText>s</w:delText>
        </w:r>
      </w:del>
      <w:r>
        <w:rPr>
          <w:lang w:val="en-US"/>
        </w:rPr>
        <w:t xml:space="preserve"> kinds of extension</w:t>
      </w:r>
      <w:ins w:id="14" w:author="Autor desconocido" w:date="2016-12-01T12:45:00Z">
        <w:r>
          <w:rPr>
            <w:lang w:val="en-US"/>
          </w:rPr>
          <w:t>s</w:t>
        </w:r>
      </w:ins>
      <w:del w:id="15" w:author="Autor desconocido" w:date="2016-12-01T12:45:00Z">
        <w:r>
          <w:rPr>
            <w:lang w:val="en-US"/>
          </w:rPr>
          <w:delText>.</w:delText>
        </w:r>
      </w:del>
      <w:ins w:id="16" w:author="Autor desconocido" w:date="2016-12-01T12:45:00Z">
        <w:r>
          <w:rPr>
            <w:lang w:val="en-US"/>
          </w:rPr>
          <w:t>:</w:t>
        </w:r>
      </w:ins>
      <w:r>
        <w:rPr>
          <w:lang w:val="en-US"/>
        </w:rPr>
        <w:t xml:space="preserve"> </w:t>
      </w:r>
      <w:del w:id="17" w:author="Autor desconocido" w:date="2016-12-01T12:45:00Z">
        <w:r>
          <w:rPr>
            <w:lang w:val="en-US"/>
          </w:rPr>
          <w:delText>T</w:delText>
        </w:r>
      </w:del>
      <w:ins w:id="18" w:author="Autor desconocido" w:date="2016-12-01T12:45:00Z">
        <w:r>
          <w:rPr>
            <w:lang w:val="en-US"/>
          </w:rPr>
          <w:t>t</w:t>
        </w:r>
      </w:ins>
      <w:r>
        <w:rPr>
          <w:lang w:val="en-US"/>
        </w:rPr>
        <w:t>he genetically kinship theory</w:t>
      </w:r>
      <w:del w:id="19" w:author="iibm " w:date="2016-12-01T16:11:00Z">
        <w:r>
          <w:rPr>
            <w:lang w:val="en-US"/>
          </w:rPr>
          <w:delText>kin selection strategy</w:delText>
        </w:r>
      </w:del>
      <w:r>
        <w:rPr>
          <w:lang w:val="en-US"/>
        </w:rPr>
        <w:t xml:space="preserve"> that Hamilton grounded mathematically (Hamilton,</w:t>
      </w:r>
      <w:ins w:id="20" w:author="Autor desconocido" w:date="2016-12-01T13:02:00Z">
        <w:r>
          <w:rPr>
            <w:lang w:val="en-US"/>
          </w:rPr>
          <w:t>19</w:t>
        </w:r>
      </w:ins>
      <w:r>
        <w:rPr>
          <w:lang w:val="en-US"/>
        </w:rPr>
        <w:t>64) and the reciproca</w:t>
      </w:r>
      <w:del w:id="21" w:author="Autor desconocido" w:date="2016-12-01T12:57:00Z">
        <w:r>
          <w:rPr>
            <w:lang w:val="en-US"/>
          </w:rPr>
          <w:delText>tion</w:delText>
        </w:r>
      </w:del>
      <w:ins w:id="22" w:author="Autor desconocido" w:date="2016-12-01T12:57:00Z">
        <w:r>
          <w:rPr>
            <w:lang w:val="en-US"/>
          </w:rPr>
          <w:t>l altruism</w:t>
        </w:r>
      </w:ins>
      <w:r>
        <w:rPr>
          <w:lang w:val="en-US"/>
        </w:rPr>
        <w:t xml:space="preserve"> theory (Trivers, </w:t>
      </w:r>
      <w:ins w:id="23" w:author="Autor desconocido" w:date="2016-12-01T12:58:00Z">
        <w:r>
          <w:rPr>
            <w:lang w:val="en-US"/>
          </w:rPr>
          <w:t>19</w:t>
        </w:r>
      </w:ins>
      <w:r>
        <w:rPr>
          <w:lang w:val="en-US"/>
        </w:rPr>
        <w:t>71). Both appended theor</w:t>
      </w:r>
      <w:ins w:id="24" w:author="Autor desconocido" w:date="2016-12-01T13:06:00Z">
        <w:r>
          <w:rPr>
            <w:lang w:val="en-US"/>
          </w:rPr>
          <w:t>ies</w:t>
        </w:r>
      </w:ins>
      <w:del w:id="25" w:author="Autor desconocido" w:date="2016-12-01T13:06:00Z">
        <w:r>
          <w:rPr>
            <w:lang w:val="en-US"/>
          </w:rPr>
          <w:delText>y</w:delText>
        </w:r>
      </w:del>
      <w:r>
        <w:rPr>
          <w:lang w:val="en-US"/>
        </w:rPr>
        <w:t xml:space="preserve"> </w:t>
      </w:r>
      <w:ins w:id="26" w:author="Autor desconocido" w:date="2016-12-01T13:06:00Z">
        <w:r>
          <w:rPr>
            <w:lang w:val="en-US"/>
          </w:rPr>
          <w:t>are c</w:t>
        </w:r>
      </w:ins>
      <w:r>
        <w:rPr>
          <w:lang w:val="en-US"/>
        </w:rPr>
        <w:t>a</w:t>
      </w:r>
      <w:ins w:id="27" w:author="Autor desconocido" w:date="2016-12-01T13:06:00Z">
        <w:r>
          <w:rPr>
            <w:lang w:val="en-US"/>
          </w:rPr>
          <w:t>pa</w:t>
        </w:r>
      </w:ins>
      <w:r>
        <w:rPr>
          <w:lang w:val="en-US"/>
        </w:rPr>
        <w:t xml:space="preserve">ble </w:t>
      </w:r>
      <w:ins w:id="28" w:author="Autor desconocido" w:date="2016-12-01T13:06:00Z">
        <w:r>
          <w:rPr>
            <w:lang w:val="en-US"/>
          </w:rPr>
          <w:t xml:space="preserve">to </w:t>
        </w:r>
      </w:ins>
      <w:r>
        <w:rPr>
          <w:lang w:val="en-US"/>
        </w:rPr>
        <w:t>expla</w:t>
      </w:r>
      <w:del w:id="29" w:author="Autor desconocido" w:date="2016-12-01T13:06:00Z">
        <w:r>
          <w:rPr>
            <w:lang w:val="en-US"/>
          </w:rPr>
          <w:delText>nat</w:delText>
        </w:r>
      </w:del>
      <w:r>
        <w:rPr>
          <w:lang w:val="en-US"/>
        </w:rPr>
        <w:t>i</w:t>
      </w:r>
      <w:del w:id="30" w:author="Autor desconocido" w:date="2016-12-01T13:06:00Z">
        <w:r>
          <w:rPr>
            <w:lang w:val="en-US"/>
          </w:rPr>
          <w:delText>o</w:delText>
        </w:r>
      </w:del>
      <w:r>
        <w:rPr>
          <w:lang w:val="en-US"/>
        </w:rPr>
        <w:t xml:space="preserve">n </w:t>
      </w:r>
      <w:del w:id="31" w:author="Autor desconocido" w:date="2016-12-01T13:06:00Z">
        <w:r>
          <w:rPr>
            <w:lang w:val="en-US"/>
          </w:rPr>
          <w:delText>of</w:delText>
        </w:r>
      </w:del>
      <w:r>
        <w:rPr>
          <w:lang w:val="en-US"/>
        </w:rPr>
        <w:t xml:space="preserve"> social altruism behavior through natural selection. In evolutionary biology, reciprocal altruism is a behavior whereby </w:t>
      </w:r>
      <w:ins w:id="32" w:author="Autor desconocido" w:date="2016-12-01T13:07:00Z">
        <w:r>
          <w:rPr>
            <w:lang w:val="en-US"/>
          </w:rPr>
          <w:t xml:space="preserve">an </w:t>
        </w:r>
      </w:ins>
      <w:r>
        <w:rPr>
          <w:lang w:val="en-US"/>
        </w:rPr>
        <w:t>organism perform</w:t>
      </w:r>
      <w:ins w:id="33" w:author="Autor desconocido" w:date="2016-12-01T13:07:00Z">
        <w:r>
          <w:rPr>
            <w:lang w:val="en-US"/>
          </w:rPr>
          <w:t>s</w:t>
        </w:r>
      </w:ins>
      <w:r>
        <w:rPr>
          <w:lang w:val="en-US"/>
        </w:rPr>
        <w:t xml:space="preserve"> </w:t>
      </w:r>
      <w:ins w:id="34" w:author="Autor desconocido" w:date="2016-12-01T13:07:00Z">
        <w:r>
          <w:rPr>
            <w:lang w:val="en-US"/>
          </w:rPr>
          <w:t xml:space="preserve">a </w:t>
        </w:r>
      </w:ins>
      <w:r>
        <w:rPr>
          <w:lang w:val="en-US"/>
        </w:rPr>
        <w:t>costly act that benefit</w:t>
      </w:r>
      <w:ins w:id="35" w:author="Autor desconocido" w:date="2016-12-01T13:07:00Z">
        <w:r>
          <w:rPr>
            <w:lang w:val="en-US"/>
          </w:rPr>
          <w:t>s</w:t>
        </w:r>
      </w:ins>
      <w:del w:id="36" w:author="Autor desconocido" w:date="2016-12-01T13:08:00Z">
        <w:r>
          <w:rPr>
            <w:lang w:val="en-US"/>
          </w:rPr>
          <w:delText xml:space="preserve"> the recipient</w:delText>
        </w:r>
      </w:del>
      <w:ins w:id="37" w:author="Autor desconocido" w:date="2016-12-01T13:08:00Z">
        <w:r>
          <w:rPr>
            <w:lang w:val="en-US"/>
          </w:rPr>
          <w:t xml:space="preserve"> </w:t>
        </w:r>
      </w:ins>
      <w:ins w:id="38" w:author="Autor desconocido" w:date="2016-12-01T13:08:00Z">
        <w:r>
          <w:rPr>
            <w:lang w:val="en-US"/>
          </w:rPr>
          <w:t>another organism</w:t>
        </w:r>
      </w:ins>
      <w:r>
        <w:rPr>
          <w:lang w:val="en-US"/>
        </w:rPr>
        <w:t xml:space="preserve"> with </w:t>
      </w:r>
      <w:ins w:id="39" w:author="Autor desconocido" w:date="2016-12-01T13:07:00Z">
        <w:r>
          <w:rPr>
            <w:lang w:val="en-US"/>
          </w:rPr>
          <w:t xml:space="preserve">the </w:t>
        </w:r>
      </w:ins>
      <w:r>
        <w:rPr>
          <w:lang w:val="en-US"/>
        </w:rPr>
        <w:t xml:space="preserve">expectation that the </w:t>
      </w:r>
      <w:ins w:id="40" w:author="Autor desconocido" w:date="2016-12-01T13:08:00Z">
        <w:r>
          <w:rPr>
            <w:lang w:val="en-US"/>
          </w:rPr>
          <w:t>recipient</w:t>
        </w:r>
      </w:ins>
      <w:del w:id="41" w:author="Autor desconocido" w:date="2016-12-01T13:08:00Z">
        <w:r>
          <w:rPr>
            <w:lang w:val="en-US"/>
          </w:rPr>
          <w:delText>other organism</w:delText>
        </w:r>
      </w:del>
      <w:r>
        <w:rPr>
          <w:lang w:val="en-US"/>
        </w:rPr>
        <w:t xml:space="preserve"> </w:t>
      </w:r>
      <w:ins w:id="42" w:author="Autor desconocido" w:date="2016-12-01T13:08:00Z">
        <w:r>
          <w:rPr>
            <w:lang w:val="en-US"/>
          </w:rPr>
          <w:t xml:space="preserve">will </w:t>
        </w:r>
      </w:ins>
      <w:r>
        <w:rPr>
          <w:lang w:val="en-US"/>
        </w:rPr>
        <w:t>act similar</w:t>
      </w:r>
      <w:ins w:id="43" w:author="Autor desconocido" w:date="2016-12-01T13:08:00Z">
        <w:r>
          <w:rPr>
            <w:lang w:val="en-US"/>
          </w:rPr>
          <w:t>ly</w:t>
        </w:r>
      </w:ins>
      <w:r>
        <w:rPr>
          <w:lang w:val="en-US"/>
        </w:rPr>
        <w:t xml:space="preserve"> </w:t>
      </w:r>
      <w:del w:id="44" w:author="Autor desconocido" w:date="2016-12-01T13:08:00Z">
        <w:r>
          <w:rPr>
            <w:lang w:val="en-US"/>
          </w:rPr>
          <w:delText>manners at</w:delText>
        </w:r>
      </w:del>
      <w:r>
        <w:rPr>
          <w:lang w:val="en-US"/>
        </w:rPr>
        <w:t xml:space="preserve"> later time o</w:t>
      </w:r>
      <w:ins w:id="45" w:author="Autor desconocido" w:date="2016-12-01T13:09:00Z">
        <w:r>
          <w:rPr>
            <w:lang w:val="en-US"/>
          </w:rPr>
          <w:t>r even</w:t>
        </w:r>
      </w:ins>
      <w:r>
        <w:rPr>
          <w:lang w:val="en-US"/>
        </w:rPr>
        <w:t xml:space="preserve"> in </w:t>
      </w:r>
      <w:ins w:id="46" w:author="Autor desconocido" w:date="2016-12-01T13:08:00Z">
        <w:r>
          <w:rPr>
            <w:lang w:val="en-US"/>
          </w:rPr>
          <w:t xml:space="preserve">the </w:t>
        </w:r>
      </w:ins>
      <w:r>
        <w:rPr>
          <w:lang w:val="en-US"/>
        </w:rPr>
        <w:t xml:space="preserve">next generation. </w:t>
      </w:r>
    </w:p>
    <w:p>
      <w:pPr>
        <w:pStyle w:val="PreformattedText"/>
        <w:spacing w:lineRule="auto" w:line="360" w:before="230" w:after="230"/>
        <w:jc w:val="both"/>
        <w:rPr>
          <w:lang w:val="en-US"/>
        </w:rPr>
      </w:pPr>
      <w:r>
        <w:rPr>
          <w:lang w:val="en-US"/>
        </w:rPr>
        <w:t>The kinship theory that after landed on kin Selection and Maynar Smith use in first time (Smith,64), talk about, on knowledge of the genetic relationships of the organism involved, how altruistic behavior between close</w:t>
      </w:r>
      <w:del w:id="47" w:author="Autor desconocido" w:date="2016-12-01T13:12:00Z">
        <w:r>
          <w:rPr>
            <w:lang w:val="en-US"/>
          </w:rPr>
          <w:delText>d</w:delText>
        </w:r>
      </w:del>
      <w:ins w:id="48" w:author="Autor desconocido" w:date="2016-12-01T13:12:00Z">
        <w:r>
          <w:rPr>
            <w:lang w:val="en-US"/>
          </w:rPr>
          <w:t>ly</w:t>
        </w:r>
      </w:ins>
      <w:r>
        <w:rPr>
          <w:lang w:val="en-US"/>
        </w:rPr>
        <w:t xml:space="preserve"> related individuals can be</w:t>
      </w:r>
      <w:del w:id="49" w:author="Autor desconocido" w:date="2016-12-01T13:12:00Z">
        <w:r>
          <w:rPr>
            <w:lang w:val="en-US"/>
          </w:rPr>
          <w:delText>g</w:delText>
        </w:r>
      </w:del>
      <w:del w:id="50" w:author="Autor desconocido" w:date="2016-12-01T13:11:00Z">
        <w:r>
          <w:rPr>
            <w:lang w:val="en-US"/>
          </w:rPr>
          <w:delText>in</w:delText>
        </w:r>
      </w:del>
      <w:r>
        <w:rPr>
          <w:lang w:val="en-US"/>
        </w:rPr>
        <w:t xml:space="preserve"> selected though </w:t>
      </w:r>
      <w:del w:id="51" w:author="Autor desconocido" w:date="2016-12-01T13:11:00Z">
        <w:r>
          <w:rPr>
            <w:lang w:val="en-US"/>
          </w:rPr>
          <w:delText>the</w:delText>
        </w:r>
      </w:del>
      <w:r>
        <w:rPr>
          <w:lang w:val="en-US"/>
        </w:rPr>
        <w:t xml:space="preserve"> natural selection. </w:t>
      </w:r>
      <w:ins w:id="52" w:author="iibm " w:date="2016-12-01T16:15:00Z">
        <w:r>
          <w:rPr>
            <w:rFonts w:ascii="DejaVu Sans" w:hAnsi="DejaVu Sans"/>
            <w:b w:val="false"/>
            <w:i w:val="false"/>
            <w:strike w:val="false"/>
            <w:dstrike w:val="false"/>
            <w:outline w:val="false"/>
            <w:shadow w:val="false"/>
            <w:color w:val="000000"/>
            <w:spacing w:val="0"/>
            <w:sz w:val="24"/>
            <w:u w:val="none"/>
            <w:em w:val="none"/>
          </w:rPr>
          <w:t>This theory does not considers  the altruistic act among distantly related organisms whereas Triver's theroy does.</w:t>
        </w:r>
      </w:ins>
      <w:ins w:id="53" w:author="iibm " w:date="2016-12-01T16:16:00Z">
        <w:r>
          <w:rPr>
            <w:rFonts w:ascii="DejaVu Sans" w:hAnsi="DejaVu Sans"/>
            <w:b w:val="false"/>
            <w:i w:val="false"/>
            <w:strike w:val="false"/>
            <w:dstrike w:val="false"/>
            <w:outline w:val="false"/>
            <w:shadow w:val="false"/>
            <w:color w:val="000000"/>
            <w:spacing w:val="0"/>
            <w:sz w:val="24"/>
            <w:u w:val="none"/>
            <w:em w:val="none"/>
          </w:rPr>
          <w:t xml:space="preserve"> </w:t>
        </w:r>
      </w:ins>
      <w:del w:id="54" w:author="iibm " w:date="2016-12-01T16:16:00Z">
        <w:r>
          <w:rPr>
            <w:rFonts w:ascii="DejaVu Sans" w:hAnsi="DejaVu Sans"/>
            <w:b w:val="false"/>
            <w:i w:val="false"/>
            <w:strike w:val="false"/>
            <w:dstrike w:val="false"/>
            <w:outline w:val="false"/>
            <w:shadow w:val="false"/>
            <w:color w:val="000000"/>
            <w:spacing w:val="0"/>
            <w:sz w:val="24"/>
            <w:u w:val="none"/>
            <w:em w:val="none"/>
            <w:lang w:val="en-US"/>
          </w:rPr>
          <w:delText>This theory does not include</w:delText>
        </w:r>
      </w:del>
      <w:del w:id="55" w:author="iibm " w:date="2016-12-01T16:16:00Z">
        <w:r>
          <w:rPr>
            <w:rFonts w:ascii="DejaVu Sans" w:hAnsi="DejaVu Sans"/>
            <w:b w:val="false"/>
            <w:i w:val="false"/>
            <w:strike w:val="false"/>
            <w:dstrike w:val="false"/>
            <w:outline w:val="false"/>
            <w:shadow w:val="false"/>
            <w:color w:val="000000"/>
            <w:spacing w:val="0"/>
            <w:sz w:val="24"/>
            <w:u w:val="none"/>
            <w:em w:val="none"/>
            <w:lang w:val="en-US"/>
          </w:rPr>
          <w:delText>s</w:delText>
        </w:r>
      </w:del>
      <w:del w:id="56" w:author="iibm " w:date="2016-12-01T16:16:00Z">
        <w:r>
          <w:rPr>
            <w:rFonts w:ascii="DejaVu Sans" w:hAnsi="DejaVu Sans"/>
            <w:b w:val="false"/>
            <w:i w:val="false"/>
            <w:strike w:val="false"/>
            <w:dstrike w:val="false"/>
            <w:outline w:val="false"/>
            <w:shadow w:val="false"/>
            <w:color w:val="000000"/>
            <w:spacing w:val="0"/>
            <w:sz w:val="24"/>
            <w:u w:val="none"/>
            <w:em w:val="none"/>
            <w:lang w:val="en-US"/>
          </w:rPr>
          <w:delText xml:space="preserve"> the altruist act among distantly related organism</w:delText>
        </w:r>
      </w:del>
      <w:del w:id="57" w:author="iibm " w:date="2016-12-01T16:16:00Z">
        <w:r>
          <w:rPr>
            <w:rFonts w:ascii="DejaVu Sans" w:hAnsi="DejaVu Sans"/>
            <w:b w:val="false"/>
            <w:i w:val="false"/>
            <w:strike w:val="false"/>
            <w:dstrike w:val="false"/>
            <w:outline w:val="false"/>
            <w:shadow w:val="false"/>
            <w:color w:val="000000"/>
            <w:spacing w:val="0"/>
            <w:sz w:val="24"/>
            <w:u w:val="none"/>
            <w:em w:val="none"/>
            <w:lang w:val="en-US"/>
          </w:rPr>
          <w:delText>s</w:delText>
        </w:r>
      </w:del>
      <w:del w:id="58" w:author="iibm " w:date="2016-12-01T16:16:00Z">
        <w:r>
          <w:rPr>
            <w:rFonts w:ascii="DejaVu Sans" w:hAnsi="DejaVu Sans"/>
            <w:b w:val="false"/>
            <w:i w:val="false"/>
            <w:strike w:val="false"/>
            <w:dstrike w:val="false"/>
            <w:outline w:val="false"/>
            <w:shadow w:val="false"/>
            <w:color w:val="000000"/>
            <w:spacing w:val="0"/>
            <w:sz w:val="24"/>
            <w:u w:val="none"/>
            <w:em w:val="none"/>
            <w:lang w:val="en-US"/>
          </w:rPr>
          <w:delText xml:space="preserve"> and </w:delText>
        </w:r>
      </w:del>
      <w:r>
        <w:fldChar w:fldCharType="begin"/>
      </w:r>
      <w:r/>
      <w:r>
        <w:fldChar w:fldCharType="separate"/>
      </w:r>
      <w:del w:id="59" w:author="iibm " w:date="2016-12-01T16:16:00Z">
        <w:r>
          <w:rPr>
            <w:rFonts w:ascii="DejaVu Sans" w:hAnsi="DejaVu Sans"/>
            <w:b w:val="false"/>
            <w:i w:val="false"/>
            <w:strike w:val="false"/>
            <w:dstrike w:val="false"/>
            <w:outline w:val="false"/>
            <w:shadow w:val="false"/>
            <w:color w:val="000000"/>
            <w:spacing w:val="0"/>
            <w:sz w:val="24"/>
            <w:u w:val="none"/>
            <w:em w:val="none"/>
            <w:lang w:val="en-US"/>
          </w:rPr>
          <w:delText>so that Trivers' theory does it</w:delText>
        </w:r>
      </w:del>
      <w:del w:id="60" w:author="iibm " w:date="2016-12-01T16:16:00Z">
        <w:r>
          <w:rPr>
            <w:rFonts w:ascii="DejaVu Sans" w:hAnsi="DejaVu Sans"/>
            <w:b w:val="false"/>
            <w:i w:val="false"/>
            <w:strike w:val="false"/>
            <w:dstrike w:val="false"/>
            <w:outline w:val="false"/>
            <w:shadow w:val="false"/>
            <w:color w:val="000000"/>
            <w:spacing w:val="0"/>
            <w:sz w:val="24"/>
            <w:u w:val="none"/>
            <w:em w:val="none"/>
            <w:lang w:val="en-US"/>
          </w:rPr>
        </w:r>
      </w:del>
      <w:r>
        <w:fldChar w:fldCharType="end"/>
      </w:r>
      <w:del w:id="61" w:author="iibm " w:date="2016-12-01T16:16:00Z">
        <w:r>
          <w:rPr>
            <w:rFonts w:ascii="DejaVu Sans" w:hAnsi="DejaVu Sans"/>
            <w:b w:val="false"/>
            <w:i w:val="false"/>
            <w:strike w:val="false"/>
            <w:dstrike w:val="false"/>
            <w:outline w:val="false"/>
            <w:shadow w:val="false"/>
            <w:color w:val="000000"/>
            <w:spacing w:val="0"/>
            <w:sz w:val="24"/>
            <w:u w:val="none"/>
            <w:em w:val="none"/>
            <w:lang w:val="en-US"/>
          </w:rPr>
          <w:commentReference w:id="1"/>
        </w:r>
      </w:del>
      <w:del w:id="62" w:author="iibm " w:date="2016-12-01T16:16:00Z">
        <w:r>
          <w:rPr>
            <w:rFonts w:ascii="DejaVu Sans" w:hAnsi="DejaVu Sans"/>
            <w:b w:val="false"/>
            <w:i w:val="false"/>
            <w:strike w:val="false"/>
            <w:dstrike w:val="false"/>
            <w:outline w:val="false"/>
            <w:shadow w:val="false"/>
            <w:color w:val="000000"/>
            <w:spacing w:val="0"/>
            <w:sz w:val="24"/>
            <w:u w:val="none"/>
            <w:em w:val="none"/>
            <w:lang w:val="en-US"/>
          </w:rPr>
          <w:delText xml:space="preserve">. </w:delText>
        </w:r>
      </w:del>
      <w:r>
        <w:rPr>
          <w:lang w:val="en-US"/>
        </w:rPr>
        <w:t xml:space="preserve">The term “reciprocal altruism” was </w:t>
      </w:r>
      <w:ins w:id="63" w:author="Autor desconocido" w:date="2016-12-01T13:15:00Z">
        <w:r>
          <w:rPr>
            <w:lang w:val="en-US"/>
          </w:rPr>
          <w:t xml:space="preserve">first </w:t>
        </w:r>
      </w:ins>
      <w:r>
        <w:rPr>
          <w:lang w:val="en-US"/>
        </w:rPr>
        <w:t>use</w:t>
      </w:r>
      <w:ins w:id="64" w:author="Autor desconocido" w:date="2016-12-01T13:15:00Z">
        <w:r>
          <w:rPr>
            <w:lang w:val="en-US"/>
          </w:rPr>
          <w:t>d</w:t>
        </w:r>
      </w:ins>
      <w:r>
        <w:rPr>
          <w:lang w:val="en-US"/>
        </w:rPr>
        <w:t xml:space="preserve"> </w:t>
      </w:r>
      <w:del w:id="65" w:author="Autor desconocido" w:date="2016-12-01T13:15:00Z">
        <w:r>
          <w:rPr>
            <w:lang w:val="en-US"/>
          </w:rPr>
          <w:delText>for</w:delText>
        </w:r>
      </w:del>
      <w:ins w:id="66" w:author="Autor desconocido" w:date="2016-12-01T13:15:00Z">
        <w:r>
          <w:rPr>
            <w:lang w:val="en-US"/>
          </w:rPr>
          <w:t xml:space="preserve"> </w:t>
        </w:r>
      </w:ins>
      <w:ins w:id="67" w:author="Autor desconocido" w:date="2016-12-01T13:15:00Z">
        <w:r>
          <w:rPr>
            <w:lang w:val="en-US"/>
          </w:rPr>
          <w:t>by</w:t>
        </w:r>
      </w:ins>
      <w:r>
        <w:rPr>
          <w:lang w:val="en-US"/>
        </w:rPr>
        <w:t xml:space="preserve"> Trivers </w:t>
      </w:r>
      <w:del w:id="68" w:author="Autor desconocido" w:date="2016-12-01T13:15:00Z">
        <w:r>
          <w:rPr>
            <w:lang w:val="en-US"/>
          </w:rPr>
          <w:delText>for</w:delText>
        </w:r>
      </w:del>
      <w:ins w:id="69" w:author="Autor desconocido" w:date="2016-12-01T13:15:00Z">
        <w:r>
          <w:rPr>
            <w:lang w:val="en-US"/>
          </w:rPr>
          <w:t xml:space="preserve">to refer to </w:t>
        </w:r>
      </w:ins>
      <w:del w:id="70" w:author="Autor desconocido" w:date="2016-12-01T13:15:00Z">
        <w:r>
          <w:rPr>
            <w:lang w:val="en-US"/>
          </w:rPr>
          <w:delText xml:space="preserve"> cover</w:delText>
        </w:r>
      </w:del>
      <w:r>
        <w:rPr>
          <w:lang w:val="en-US"/>
        </w:rPr>
        <w:t xml:space="preserve"> this type of behavior and </w:t>
      </w:r>
      <w:ins w:id="71" w:author="Autor desconocido" w:date="2016-12-01T13:15:00Z">
        <w:r>
          <w:rPr>
            <w:lang w:val="en-US"/>
          </w:rPr>
          <w:t>therefore explain</w:t>
        </w:r>
      </w:ins>
      <w:del w:id="72" w:author="Autor desconocido" w:date="2016-12-01T13:15:00Z">
        <w:r>
          <w:rPr>
            <w:lang w:val="en-US"/>
          </w:rPr>
          <w:delText>give explanation about</w:delText>
        </w:r>
      </w:del>
      <w:r>
        <w:rPr>
          <w:lang w:val="en-US"/>
        </w:rPr>
        <w:t xml:space="preserve"> how </w:t>
      </w:r>
      <w:del w:id="73" w:author="Autor desconocido" w:date="2016-12-01T13:15:00Z">
        <w:r>
          <w:rPr>
            <w:lang w:val="en-US"/>
          </w:rPr>
          <w:delText>the</w:delText>
        </w:r>
      </w:del>
      <w:r>
        <w:rPr>
          <w:lang w:val="en-US"/>
        </w:rPr>
        <w:t xml:space="preserve"> selection favors </w:t>
      </w:r>
      <w:del w:id="74" w:author="Autor desconocido" w:date="2016-12-01T13:15:00Z">
        <w:r>
          <w:rPr>
            <w:lang w:val="en-US"/>
          </w:rPr>
          <w:delText>the</w:delText>
        </w:r>
      </w:del>
      <w:r>
        <w:rPr>
          <w:lang w:val="en-US"/>
        </w:rPr>
        <w:t xml:space="preserve"> altruistic behaviors in</w:t>
      </w:r>
      <w:ins w:id="75" w:author="Autor desconocido" w:date="2016-12-01T13:16:00Z">
        <w:r>
          <w:rPr>
            <w:lang w:val="en-US"/>
          </w:rPr>
          <w:t xml:space="preserve"> </w:t>
        </w:r>
      </w:ins>
      <w:ins w:id="76" w:author="Autor desconocido" w:date="2016-12-01T13:16:00Z">
        <w:r>
          <w:rPr>
            <w:lang w:val="en-US"/>
          </w:rPr>
          <w:t>the</w:t>
        </w:r>
      </w:ins>
      <w:r>
        <w:rPr>
          <w:lang w:val="en-US"/>
        </w:rPr>
        <w:t xml:space="preserve"> long run when </w:t>
      </w:r>
      <w:ins w:id="77" w:author="Autor desconocido" w:date="2016-12-01T13:16:00Z">
        <w:r>
          <w:rPr>
            <w:lang w:val="en-US"/>
          </w:rPr>
          <w:t xml:space="preserve">there is reciprocity </w:t>
        </w:r>
      </w:ins>
      <w:r>
        <w:rPr>
          <w:lang w:val="en-US"/>
        </w:rPr>
        <w:t xml:space="preserve">in </w:t>
      </w:r>
      <w:ins w:id="78" w:author="Autor desconocido" w:date="2016-12-01T13:16:00Z">
        <w:r>
          <w:rPr>
            <w:lang w:val="en-US"/>
          </w:rPr>
          <w:t xml:space="preserve">the </w:t>
        </w:r>
      </w:ins>
      <w:r>
        <w:rPr>
          <w:lang w:val="en-US"/>
        </w:rPr>
        <w:t xml:space="preserve">population </w:t>
      </w:r>
      <w:del w:id="79" w:author="Autor desconocido" w:date="2016-12-01T13:16:00Z">
        <w:r>
          <w:rPr>
            <w:lang w:val="en-US"/>
          </w:rPr>
          <w:delText>there are reciprocity</w:delText>
        </w:r>
      </w:del>
      <w:r>
        <w:rPr>
          <w:lang w:val="en-US"/>
        </w:rPr>
        <w:t>. Some of</w:t>
      </w:r>
      <w:ins w:id="80" w:author="Autor desconocido" w:date="2016-12-01T13:16:00Z">
        <w:r>
          <w:rPr>
            <w:lang w:val="en-US"/>
          </w:rPr>
          <w:t xml:space="preserve"> </w:t>
        </w:r>
      </w:ins>
      <w:ins w:id="81" w:author="Autor desconocido" w:date="2016-12-01T13:16:00Z">
        <w:r>
          <w:rPr>
            <w:lang w:val="en-US"/>
          </w:rPr>
          <w:t>the</w:t>
        </w:r>
      </w:ins>
      <w:r>
        <w:rPr>
          <w:lang w:val="en-US"/>
        </w:rPr>
        <w:t xml:space="preserve"> most relevant and reliable examples about this type of cooperation are the Wilkinson studies in reciprocal food</w:t>
      </w:r>
      <w:del w:id="82" w:author="Autor desconocido" w:date="2016-12-01T13:16:00Z">
        <w:r>
          <w:rPr>
            <w:lang w:val="en-US"/>
          </w:rPr>
          <w:delText>s</w:delText>
        </w:r>
      </w:del>
      <w:r>
        <w:rPr>
          <w:lang w:val="en-US"/>
        </w:rPr>
        <w:t xml:space="preserve"> sharing behavior in vampires bats</w:t>
      </w:r>
      <w:del w:id="83" w:author="Autor desconocido" w:date="2016-12-01T13:20:00Z">
        <w:r>
          <w:rPr>
            <w:lang w:val="en-US"/>
          </w:rPr>
          <w:delText>,</w:delText>
        </w:r>
      </w:del>
      <w:r>
        <w:rPr>
          <w:lang w:val="en-US"/>
        </w:rPr>
        <w:t xml:space="preserve"> </w:t>
      </w:r>
      <w:ins w:id="84" w:author="Autor desconocido" w:date="2016-12-01T13:20:00Z">
        <w:r>
          <w:rPr>
            <w:lang w:val="en-US"/>
          </w:rPr>
          <w:t>(</w:t>
        </w:r>
      </w:ins>
      <w:commentRangeStart w:id="2"/>
      <w:r>
        <w:rPr>
          <w:i/>
          <w:iCs/>
        </w:rPr>
      </w:r>
      <w:ins w:id="85" w:author="Autor desconocido" w:date="2016-12-01T13:19:00Z">
        <w:r>
          <w:rPr>
            <w:i/>
            <w:iCs/>
          </w:rPr>
          <w:t xml:space="preserve">Desmodus </w:t>
        </w:r>
      </w:ins>
      <w:r>
        <w:rPr>
          <w:i/>
          <w:iCs/>
          <w:lang w:val="en-US"/>
          <w:rPrChange w:id="0" w:author="Autor desconocido" w:date="2016-12-01T13:19:00Z">
            <w:rPr>
              <w:lang w:val="en-US"/>
            </w:rPr>
          </w:rPrChange>
        </w:rPr>
        <w:t>rotundus</w:t>
      </w:r>
      <w:ins w:id="87" w:author="Autor desconocido" w:date="2016-12-01T13:20:00Z">
        <w:r>
          <w:rPr>
            <w:i/>
            <w:iCs/>
            <w:lang w:val="en-US"/>
          </w:rPr>
          <w:t>)</w:t>
        </w:r>
      </w:ins>
      <w:ins w:id="88" w:author="Autor desconocido" w:date="2016-12-01T13:19:00Z">
        <w:commentRangeEnd w:id="2"/>
        <w:r>
          <w:rPr/>
        </w:r>
      </w:ins>
      <w:ins w:id="89" w:author="Autor desconocido" w:date="2016-12-01T13:19:00Z">
        <w:r>
          <w:rPr/>
          <w:commentReference w:id="2"/>
        </w:r>
      </w:ins>
      <w:r>
        <w:rPr>
          <w:lang w:val="en-US"/>
        </w:rPr>
        <w:t>, (Wilkinson,</w:t>
      </w:r>
      <w:ins w:id="90" w:author="Autor desconocido" w:date="2016-12-01T13:16:00Z">
        <w:r>
          <w:rPr>
            <w:lang w:val="en-US"/>
          </w:rPr>
          <w:t xml:space="preserve"> </w:t>
        </w:r>
      </w:ins>
      <w:r>
        <w:rPr>
          <w:lang w:val="en-US"/>
        </w:rPr>
        <w:t>1984)</w:t>
      </w:r>
      <w:ins w:id="91" w:author="Autor desconocido" w:date="2016-12-01T13:16:00Z">
        <w:r>
          <w:rPr>
            <w:lang w:val="en-US"/>
          </w:rPr>
          <w:t xml:space="preserve">. </w:t>
        </w:r>
      </w:ins>
      <w:ins w:id="92" w:author="Autor desconocido" w:date="2016-12-01T13:16:00Z">
        <w:r>
          <w:rPr>
            <w:lang w:val="en-US"/>
          </w:rPr>
          <w:t>In these experiments</w:t>
        </w:r>
      </w:ins>
      <w:ins w:id="93" w:author="Autor desconocido" w:date="2016-12-01T13:17:00Z">
        <w:r>
          <w:rPr>
            <w:lang w:val="en-US"/>
          </w:rPr>
          <w:t>, animals</w:t>
        </w:r>
      </w:ins>
      <w:r>
        <w:rPr>
          <w:lang w:val="en-US"/>
        </w:rPr>
        <w:t xml:space="preserve"> </w:t>
      </w:r>
      <w:del w:id="94" w:author="Autor desconocido" w:date="2016-12-01T13:17:00Z">
        <w:r>
          <w:rPr>
            <w:lang w:val="en-US"/>
          </w:rPr>
          <w:delText xml:space="preserve">wheres they </w:delText>
        </w:r>
      </w:del>
      <w:r>
        <w:rPr>
          <w:lang w:val="en-US"/>
        </w:rPr>
        <w:t xml:space="preserve">share a part of </w:t>
      </w:r>
      <w:ins w:id="95" w:author="Autor desconocido" w:date="2016-12-01T13:17:00Z">
        <w:r>
          <w:rPr>
            <w:lang w:val="en-US"/>
          </w:rPr>
          <w:t xml:space="preserve">the </w:t>
        </w:r>
      </w:ins>
      <w:r>
        <w:rPr>
          <w:lang w:val="en-US"/>
        </w:rPr>
        <w:t xml:space="preserve">harvested food only </w:t>
      </w:r>
      <w:ins w:id="96" w:author="Autor desconocido" w:date="2016-12-01T13:17:00Z">
        <w:r>
          <w:rPr>
            <w:lang w:val="en-US"/>
          </w:rPr>
          <w:t xml:space="preserve">to </w:t>
        </w:r>
      </w:ins>
      <w:r>
        <w:rPr>
          <w:lang w:val="en-US"/>
        </w:rPr>
        <w:t xml:space="preserve">a partner that previously </w:t>
      </w:r>
      <w:del w:id="97" w:author="Autor desconocido" w:date="2016-12-01T13:17:00Z">
        <w:r>
          <w:rPr>
            <w:lang w:val="en-US"/>
          </w:rPr>
          <w:delText>being</w:delText>
        </w:r>
      </w:del>
      <w:r>
        <w:rPr>
          <w:lang w:val="en-US"/>
        </w:rPr>
        <w:t xml:space="preserve"> shared</w:t>
      </w:r>
      <w:ins w:id="98" w:author="Autor desconocido" w:date="2016-12-01T13:17:00Z">
        <w:r>
          <w:rPr>
            <w:lang w:val="en-US"/>
          </w:rPr>
          <w:t xml:space="preserve"> </w:t>
        </w:r>
      </w:ins>
      <w:ins w:id="99" w:author="Autor desconocido" w:date="2016-12-01T13:17:00Z">
        <w:r>
          <w:rPr>
            <w:lang w:val="en-US"/>
          </w:rPr>
          <w:t>with them</w:t>
        </w:r>
      </w:ins>
      <w:r>
        <w:rPr>
          <w:lang w:val="en-US"/>
        </w:rPr>
        <w:t xml:space="preserve">. Other </w:t>
      </w:r>
      <w:ins w:id="100" w:author="Autor desconocido" w:date="2016-12-01T13:17:00Z">
        <w:r>
          <w:rPr>
            <w:lang w:val="en-US"/>
          </w:rPr>
          <w:t>examples</w:t>
        </w:r>
      </w:ins>
      <w:del w:id="101" w:author="Autor desconocido" w:date="2016-12-01T13:17:00Z">
        <w:r>
          <w:rPr>
            <w:lang w:val="en-US"/>
          </w:rPr>
          <w:delText>about it</w:delText>
        </w:r>
      </w:del>
      <w:r>
        <w:rPr>
          <w:lang w:val="en-US"/>
        </w:rPr>
        <w:t xml:space="preserve">, .... </w:t>
      </w:r>
    </w:p>
    <w:p>
      <w:pPr>
        <w:pStyle w:val="PreformattedText"/>
        <w:spacing w:lineRule="auto" w:line="360" w:before="230" w:after="230"/>
        <w:jc w:val="both"/>
        <w:rPr>
          <w:lang w:val="en-US"/>
        </w:rPr>
      </w:pPr>
      <w:r>
        <w:rPr>
          <w:lang w:val="en-US"/>
        </w:rPr>
        <w:t xml:space="preserve">Different conditions must be fulfilled to </w:t>
      </w:r>
      <w:del w:id="102" w:author="Autor desconocido" w:date="2016-12-01T13:22:00Z">
        <w:r>
          <w:rPr>
            <w:lang w:val="en-US"/>
          </w:rPr>
          <w:delText>warranted</w:delText>
        </w:r>
      </w:del>
      <w:ins w:id="103" w:author="Autor desconocido" w:date="2016-12-01T13:22:00Z">
        <w:r>
          <w:rPr>
            <w:lang w:val="en-US"/>
          </w:rPr>
          <w:t>ensure</w:t>
        </w:r>
      </w:ins>
      <w:r>
        <w:rPr>
          <w:lang w:val="en-US"/>
        </w:rPr>
        <w:t xml:space="preserve"> that reciprocally altruistic behaviors will be selected</w:t>
      </w:r>
      <w:del w:id="104" w:author="Autor desconocido" w:date="2016-12-01T13:22:00Z">
        <w:r>
          <w:rPr>
            <w:lang w:val="en-US"/>
          </w:rPr>
          <w:delText xml:space="preserve"> for</w:delText>
        </w:r>
      </w:del>
      <w:r>
        <w:rPr>
          <w:lang w:val="en-US"/>
        </w:rPr>
        <w:t>. Wilkinson make</w:t>
      </w:r>
      <w:ins w:id="105" w:author="Autor desconocido" w:date="2016-12-01T13:22:00Z">
        <w:r>
          <w:rPr>
            <w:lang w:val="en-US"/>
          </w:rPr>
          <w:t>s</w:t>
        </w:r>
      </w:ins>
      <w:r>
        <w:rPr>
          <w:lang w:val="en-US"/>
        </w:rPr>
        <w:t xml:space="preserve"> a clear </w:t>
      </w:r>
      <w:ins w:id="106" w:author="iibm " w:date="2016-12-01T19:03:00Z">
        <w:r>
          <w:rPr>
            <w:rFonts w:ascii="DejaVu Sans" w:hAnsi="DejaVu Sans"/>
            <w:b w:val="false"/>
            <w:i w:val="false"/>
            <w:strike w:val="false"/>
            <w:dstrike w:val="false"/>
            <w:outline w:val="false"/>
            <w:shadow w:val="false"/>
            <w:color w:val="000000"/>
            <w:spacing w:val="0"/>
            <w:sz w:val="20"/>
            <w:szCs w:val="20"/>
            <w:u w:val="none"/>
            <w:em w:val="none"/>
          </w:rPr>
          <w:t>summary</w:t>
        </w:r>
      </w:ins>
      <w:r>
        <w:rPr>
          <w:rFonts w:ascii="DejaVu Sans" w:hAnsi="DejaVu Sans"/>
          <w:b w:val="false"/>
          <w:i w:val="false"/>
          <w:strike w:val="false"/>
          <w:dstrike w:val="false"/>
          <w:outline w:val="false"/>
          <w:shadow w:val="false"/>
          <w:color w:val="000000"/>
          <w:spacing w:val="0"/>
          <w:sz w:val="24"/>
          <w:u w:val="none"/>
          <w:em w:val="none"/>
        </w:rPr>
        <w:t xml:space="preserve"> </w:t>
      </w:r>
      <w:r>
        <w:fldChar w:fldCharType="begin"/>
      </w:r>
      <w:r/>
      <w:r>
        <w:fldChar w:fldCharType="separate"/>
      </w:r>
      <w:del w:id="107" w:author="iibm " w:date="2016-12-01T19:03:00Z">
        <w:r>
          <w:rPr>
            <w:rFonts w:ascii="DejaVu Sans" w:hAnsi="DejaVu Sans"/>
            <w:b w:val="false"/>
            <w:i w:val="false"/>
            <w:strike w:val="false"/>
            <w:dstrike w:val="false"/>
            <w:outline w:val="false"/>
            <w:shadow w:val="false"/>
            <w:color w:val="000000"/>
            <w:spacing w:val="0"/>
            <w:sz w:val="24"/>
            <w:u w:val="none"/>
            <w:em w:val="none"/>
            <w:lang w:val="en-US"/>
          </w:rPr>
          <w:delText>brief</w:delText>
        </w:r>
      </w:del>
      <w:r>
        <w:rPr>
          <w:lang w:val="en-US"/>
        </w:rPr>
        <w:t xml:space="preserve"> of</w:t>
      </w:r>
      <w:ins w:id="108" w:author="Autor desconocido" w:date="2016-12-01T13:23:00Z">
        <w:r>
          <w:rPr>
            <w:lang w:val="en-US"/>
          </w:rPr>
          <w:t xml:space="preserve"> </w:t>
        </w:r>
      </w:ins>
      <w:ins w:id="109" w:author="Autor desconocido" w:date="2016-12-01T13:23:00Z">
        <w:r>
          <w:rPr>
            <w:lang w:val="en-US"/>
          </w:rPr>
          <w:t>these</w:t>
        </w:r>
      </w:ins>
      <w:r>
        <w:rPr>
          <w:lang w:val="en-US"/>
        </w:rPr>
        <w:t xml:space="preserve"> conditions </w:t>
      </w:r>
      <w:del w:id="110" w:author="Autor desconocido" w:date="2016-12-01T13:23:00Z">
        <w:r>
          <w:rPr>
            <w:lang w:val="en-US"/>
          </w:rPr>
          <w:delText>must be satisfied to assure that the selection favor reciprocal altruism behavior</w:delText>
        </w:r>
      </w:del>
      <w:r>
        <w:rPr>
          <w:lang w:val="en-US"/>
        </w:rPr>
        <w:t>: (1) the behavior must reduce a donor’s fitness relative to the selfish alternative, (2) the fitness of the recipient must be elevated relative to a non-recipient, (3) performance of the behavior must not depend on receipt of an immediate benefit, (4) a mechanism for detecting individuals who receive benefits but never pay altruistic costs has to exist, and (5) a large but indefinite number of opportunities to exchange aid must exist within each individual’s lifetime (Wilkinson, 1987).</w:t>
      </w:r>
    </w:p>
    <w:p>
      <w:pPr>
        <w:pStyle w:val="PreformattedText"/>
        <w:spacing w:lineRule="auto" w:line="360" w:before="230" w:after="230"/>
        <w:jc w:val="both"/>
        <w:rPr>
          <w:lang w:val="en-US"/>
        </w:rPr>
      </w:pPr>
      <w:r>
        <w:rPr>
          <w:lang w:val="en-US"/>
        </w:rPr>
        <w:t xml:space="preserve">Research on cooperative behaviors </w:t>
      </w:r>
      <w:del w:id="111" w:author="Autor desconocido" w:date="2016-12-01T13:24:00Z">
        <w:r>
          <w:rPr>
            <w:lang w:val="en-US"/>
          </w:rPr>
          <w:delText>along</w:delText>
        </w:r>
      </w:del>
      <w:ins w:id="112" w:author="Autor desconocido" w:date="2016-12-01T13:24:00Z">
        <w:r>
          <w:rPr>
            <w:lang w:val="en-US"/>
          </w:rPr>
          <w:t>between</w:t>
        </w:r>
      </w:ins>
      <w:r>
        <w:rPr>
          <w:lang w:val="en-US"/>
        </w:rPr>
        <w:t xml:space="preserve"> non-related organism</w:t>
      </w:r>
      <w:ins w:id="113" w:author="Autor desconocido" w:date="2016-12-01T13:25:00Z">
        <w:r>
          <w:rPr>
            <w:lang w:val="en-US"/>
          </w:rPr>
          <w:t>s</w:t>
        </w:r>
      </w:ins>
      <w:r>
        <w:rPr>
          <w:lang w:val="en-US"/>
        </w:rPr>
        <w:t xml:space="preserve"> </w:t>
      </w:r>
      <w:ins w:id="114" w:author="Autor desconocido" w:date="2016-12-01T13:25:00Z">
        <w:r>
          <w:rPr>
            <w:lang w:val="en-US"/>
          </w:rPr>
          <w:t xml:space="preserve">has </w:t>
        </w:r>
      </w:ins>
      <w:r>
        <w:rPr>
          <w:lang w:val="en-US"/>
        </w:rPr>
        <w:t>gain</w:t>
      </w:r>
      <w:ins w:id="115" w:author="Autor desconocido" w:date="2016-12-01T13:25:00Z">
        <w:r>
          <w:rPr>
            <w:lang w:val="en-US"/>
          </w:rPr>
          <w:t>ed</w:t>
        </w:r>
      </w:ins>
      <w:r>
        <w:rPr>
          <w:lang w:val="en-US"/>
        </w:rPr>
        <w:t xml:space="preserve"> a new impulse since Trivers connect</w:t>
      </w:r>
      <w:ins w:id="116" w:author="Autor desconocido" w:date="2016-12-01T13:25:00Z">
        <w:r>
          <w:rPr>
            <w:lang w:val="en-US"/>
          </w:rPr>
          <w:t>ed</w:t>
        </w:r>
      </w:ins>
      <w:r>
        <w:rPr>
          <w:lang w:val="en-US"/>
        </w:rPr>
        <w:t xml:space="preserve"> reciprocal altruism behaviors with </w:t>
      </w:r>
      <w:ins w:id="117" w:author="Autor desconocido" w:date="2016-12-01T13:25:00Z">
        <w:r>
          <w:rPr>
            <w:lang w:val="en-US"/>
          </w:rPr>
          <w:t xml:space="preserve">the </w:t>
        </w:r>
      </w:ins>
      <w:r>
        <w:rPr>
          <w:lang w:val="en-US"/>
        </w:rPr>
        <w:t xml:space="preserve">famous mathematical Prisoner's Dilemma (PD) </w:t>
      </w:r>
      <w:del w:id="118" w:author="Autor desconocido" w:date="2016-12-01T13:26:00Z">
        <w:r>
          <w:rPr>
            <w:lang w:val="en-US"/>
          </w:rPr>
          <w:delText>game</w:delText>
        </w:r>
      </w:del>
      <w:r>
        <w:rPr>
          <w:lang w:val="en-US"/>
        </w:rPr>
        <w:t xml:space="preserve"> (</w:t>
      </w:r>
      <w:ins w:id="119" w:author="Autor desconocido" w:date="2016-12-01T13:28:00Z">
        <w:r>
          <w:rPr>
            <w:lang w:val="en-US"/>
          </w:rPr>
          <w:t>originally developped</w:t>
        </w:r>
      </w:ins>
      <w:del w:id="120" w:author="Autor desconocido" w:date="2016-12-01T13:29:00Z">
        <w:r>
          <w:rPr>
            <w:lang w:val="en-US"/>
          </w:rPr>
          <w:delText>framed</w:delText>
        </w:r>
      </w:del>
      <w:r>
        <w:rPr>
          <w:lang w:val="en-US"/>
        </w:rPr>
        <w:t xml:space="preserve"> by Merrill Flood and Melvin Dresher 1950). The PD game is one class of 2x2 game that involve</w:t>
      </w:r>
      <w:ins w:id="121" w:author="Autor desconocido" w:date="2016-12-01T13:30:00Z">
        <w:r>
          <w:rPr>
            <w:lang w:val="en-US"/>
          </w:rPr>
          <w:t>s</w:t>
        </w:r>
      </w:ins>
      <w:r>
        <w:rPr>
          <w:lang w:val="en-US"/>
        </w:rPr>
        <w:t xml:space="preserve"> two players who must </w:t>
      </w:r>
      <w:del w:id="122" w:author="Autor desconocido" w:date="2016-12-01T13:30:00Z">
        <w:r>
          <w:rPr>
            <w:lang w:val="en-US"/>
          </w:rPr>
          <w:delText xml:space="preserve">to </w:delText>
        </w:r>
      </w:del>
      <w:r>
        <w:rPr>
          <w:lang w:val="en-US"/>
        </w:rPr>
        <w:t xml:space="preserve">choose between two options, generally called cooperation and defection. The size of </w:t>
      </w:r>
      <w:ins w:id="123" w:author="Autor desconocido" w:date="2016-12-01T13:31:00Z">
        <w:r>
          <w:rPr>
            <w:lang w:val="en-US"/>
          </w:rPr>
          <w:t xml:space="preserve">the </w:t>
        </w:r>
      </w:ins>
      <w:r>
        <w:rPr>
          <w:lang w:val="en-US"/>
        </w:rPr>
        <w:t xml:space="preserve">reward </w:t>
      </w:r>
      <w:del w:id="124" w:author="Autor desconocido" w:date="2016-12-01T13:31:00Z">
        <w:r>
          <w:rPr>
            <w:lang w:val="en-US"/>
          </w:rPr>
          <w:delText>to</w:delText>
        </w:r>
      </w:del>
      <w:r>
        <w:rPr>
          <w:lang w:val="en-US"/>
        </w:rPr>
        <w:t xml:space="preserve"> delivered is</w:t>
      </w:r>
      <w:ins w:id="125" w:author="Autor desconocido" w:date="2016-12-01T13:31:00Z">
        <w:r>
          <w:rPr>
            <w:lang w:val="en-US"/>
          </w:rPr>
          <w:t xml:space="preserve"> </w:t>
        </w:r>
      </w:ins>
      <w:ins w:id="126" w:author="Autor desconocido" w:date="2016-12-01T13:31:00Z">
        <w:r>
          <w:rPr>
            <w:lang w:val="en-US"/>
          </w:rPr>
          <w:t>established</w:t>
        </w:r>
      </w:ins>
      <w:r>
        <w:rPr>
          <w:lang w:val="en-US"/>
        </w:rPr>
        <w:t xml:space="preserve"> according both player's choice. </w:t>
      </w:r>
      <w:r>
        <w:fldChar w:fldCharType="begin"/>
      </w:r>
      <w:r/>
      <w:r>
        <w:fldChar w:fldCharType="separate"/>
      </w:r>
      <w:del w:id="127" w:author="iibm " w:date="2016-12-01T19:11:00Z">
        <w:r>
          <w:rPr>
            <w:lang w:val="en-US"/>
          </w:rPr>
          <w:delText>For example</w:delText>
        </w:r>
      </w:del>
      <w:del w:id="128" w:author="iibm " w:date="2016-12-01T19:11:00Z">
        <w:r>
          <w:rPr>
            <w:lang w:val="en-US"/>
          </w:rPr>
          <w:delText xml:space="preserve">, </w:delText>
        </w:r>
      </w:del>
      <w:ins w:id="129" w:author="iibm " w:date="2016-12-01T19:11:00Z">
        <w:r>
          <w:rPr>
            <w:lang w:val="en-US"/>
          </w:rPr>
          <w:t>I</w:t>
        </w:r>
      </w:ins>
      <w:del w:id="130" w:author="iibm " w:date="2016-12-01T19:11:00Z">
        <w:r>
          <w:rPr>
            <w:lang w:val="en-US"/>
          </w:rPr>
          <w:delText>i</w:delText>
        </w:r>
      </w:del>
      <w:r>
        <w:rPr>
          <w:lang w:val="en-US"/>
        </w:rPr>
        <w:t>f both chose</w:t>
      </w:r>
      <w:ins w:id="131" w:author="Autor desconocido" w:date="2016-12-01T13:32:00Z">
        <w:r>
          <w:rPr>
            <w:lang w:val="en-US"/>
          </w:rPr>
          <w:t xml:space="preserve"> </w:t>
        </w:r>
      </w:ins>
      <w:ins w:id="132" w:author="Autor desconocido" w:date="2016-12-01T13:32:00Z">
        <w:r>
          <w:rPr>
            <w:lang w:val="en-US"/>
          </w:rPr>
          <w:t>the</w:t>
        </w:r>
      </w:ins>
      <w:r>
        <w:rPr>
          <w:lang w:val="en-US"/>
        </w:rPr>
        <w:t xml:space="preserve"> cooperation option</w:t>
      </w:r>
      <w:del w:id="133" w:author="Autor desconocido" w:date="2016-12-01T13:32:00Z">
        <w:r>
          <w:rPr>
            <w:lang w:val="en-US"/>
          </w:rPr>
          <w:delText>s</w:delText>
        </w:r>
      </w:del>
      <w:r>
        <w:rPr>
          <w:lang w:val="en-US"/>
        </w:rPr>
        <w:t xml:space="preserve"> both get pay</w:t>
      </w:r>
      <w:ins w:id="134" w:author="Autor desconocido" w:date="2016-12-01T13:32:00Z">
        <w:r>
          <w:rPr>
            <w:lang w:val="en-US"/>
          </w:rPr>
          <w:t>ed</w:t>
        </w:r>
      </w:ins>
      <w:del w:id="135" w:author="Autor desconocido" w:date="2016-12-01T13:33:00Z">
        <w:r>
          <w:rPr>
            <w:lang w:val="en-US"/>
          </w:rPr>
          <w:delText>f</w:delText>
        </w:r>
      </w:del>
      <w:del w:id="136" w:author="Autor desconocido" w:date="2016-12-01T13:32:00Z">
        <w:r>
          <w:rPr>
            <w:lang w:val="en-US"/>
          </w:rPr>
          <w:delText>-of</w:delText>
        </w:r>
      </w:del>
      <w:ins w:id="137" w:author="Autor desconocido" w:date="2016-12-01T13:37:00Z">
        <w:r>
          <w:rPr>
            <w:lang w:val="en-US"/>
          </w:rPr>
          <w:t xml:space="preserve"> </w:t>
        </w:r>
      </w:ins>
      <w:ins w:id="138" w:author="Autor desconocido" w:date="2016-12-01T13:37:00Z">
        <w:r>
          <w:rPr>
            <w:lang w:val="en-US"/>
          </w:rPr>
          <w:t>a certain amount</w:t>
        </w:r>
      </w:ins>
      <w:r>
        <w:rPr>
          <w:lang w:val="en-US"/>
        </w:rPr>
        <w:t xml:space="preserve"> R (reward),</w:t>
      </w:r>
      <w:ins w:id="139" w:author="Autor desconocido" w:date="2016-12-01T13:34:00Z">
        <w:r>
          <w:rPr>
            <w:lang w:val="en-US"/>
          </w:rPr>
          <w:t xml:space="preserve"> </w:t>
        </w:r>
      </w:ins>
      <w:ins w:id="140" w:author="Autor desconocido" w:date="2016-12-01T13:36:00Z">
        <w:r>
          <w:rPr>
            <w:lang w:val="en-US"/>
          </w:rPr>
          <w:t>and</w:t>
        </w:r>
      </w:ins>
      <w:r>
        <w:rPr>
          <w:lang w:val="en-US"/>
        </w:rPr>
        <w:t xml:space="preserve"> if both cho</w:t>
      </w:r>
      <w:del w:id="141" w:author="Autor desconocido" w:date="2016-12-01T13:34:00Z">
        <w:r>
          <w:rPr>
            <w:lang w:val="en-US"/>
          </w:rPr>
          <w:delText>ice</w:delText>
        </w:r>
      </w:del>
      <w:ins w:id="142" w:author="Autor desconocido" w:date="2016-12-01T13:34:00Z">
        <w:r>
          <w:rPr>
            <w:lang w:val="en-US"/>
          </w:rPr>
          <w:t>se</w:t>
        </w:r>
      </w:ins>
      <w:r>
        <w:rPr>
          <w:lang w:val="en-US"/>
        </w:rPr>
        <w:t xml:space="preserve"> defection </w:t>
      </w:r>
      <w:ins w:id="143" w:author="Autor desconocido" w:date="2016-12-01T13:38:00Z">
        <w:r>
          <w:rPr>
            <w:lang w:val="en-US"/>
          </w:rPr>
          <w:t>they both</w:t>
        </w:r>
      </w:ins>
      <w:del w:id="144" w:author="Autor desconocido" w:date="2016-12-01T13:38:00Z">
        <w:r>
          <w:rPr>
            <w:lang w:val="en-US"/>
          </w:rPr>
          <w:delText xml:space="preserve">each other </w:delText>
        </w:r>
      </w:del>
      <w:r>
        <w:rPr>
          <w:lang w:val="en-US"/>
        </w:rPr>
        <w:t>get pay</w:t>
      </w:r>
      <w:ins w:id="145" w:author="Autor desconocido" w:date="2016-12-01T13:38:00Z">
        <w:r>
          <w:rPr>
            <w:lang w:val="en-US"/>
          </w:rPr>
          <w:t>ed a smaller reward</w:t>
        </w:r>
      </w:ins>
      <w:del w:id="146" w:author="Autor desconocido" w:date="2016-12-01T13:38:00Z">
        <w:r>
          <w:rPr>
            <w:lang w:val="en-US"/>
          </w:rPr>
          <w:delText>-off</w:delText>
        </w:r>
      </w:del>
      <w:r>
        <w:rPr>
          <w:lang w:val="en-US"/>
        </w:rPr>
        <w:t xml:space="preserve"> P (</w:t>
      </w:r>
      <w:del w:id="147" w:author="Autor desconocido" w:date="2016-12-01T13:38:00Z">
        <w:r>
          <w:rPr>
            <w:lang w:val="en-US"/>
          </w:rPr>
          <w:delText>P</w:delText>
        </w:r>
      </w:del>
      <w:ins w:id="148" w:author="Autor desconocido" w:date="2016-12-01T13:38:00Z">
        <w:r>
          <w:rPr>
            <w:lang w:val="en-US"/>
          </w:rPr>
          <w:t>p</w:t>
        </w:r>
      </w:ins>
      <w:r>
        <w:rPr>
          <w:lang w:val="en-US"/>
        </w:rPr>
        <w:t>unishment)</w:t>
      </w:r>
      <w:ins w:id="149" w:author="iibm " w:date="2016-12-01T19:15:00Z">
        <w:r>
          <w:rPr>
            <w:lang w:val="en-US"/>
          </w:rPr>
          <w:t xml:space="preserve"> </w:t>
        </w:r>
      </w:ins>
      <w:ins w:id="150" w:author="iibm " w:date="2016-12-01T19:15:00Z">
        <w:r>
          <w:rPr>
            <w:lang w:val="en-US"/>
          </w:rPr>
          <w:t>than R</w:t>
        </w:r>
      </w:ins>
      <w:ins w:id="151" w:author="Autor desconocido" w:date="2016-12-01T13:38:00Z">
        <w:r>
          <w:rPr>
            <w:lang w:val="en-US"/>
          </w:rPr>
          <w:t xml:space="preserve">. </w:t>
        </w:r>
      </w:ins>
      <w:ins w:id="152" w:author="Autor desconocido" w:date="2016-12-01T13:38:00Z">
        <w:r>
          <w:rPr>
            <w:lang w:val="en-US"/>
          </w:rPr>
          <w:t>However</w:t>
        </w:r>
      </w:ins>
      <w:r>
        <w:rPr>
          <w:lang w:val="en-US"/>
        </w:rPr>
        <w:t xml:space="preserve"> </w:t>
      </w:r>
      <w:del w:id="153" w:author="Autor desconocido" w:date="2016-12-01T13:38:00Z">
        <w:r>
          <w:rPr>
            <w:lang w:val="en-US"/>
          </w:rPr>
          <w:delText>and</w:delText>
        </w:r>
      </w:del>
      <w:r>
        <w:rPr>
          <w:lang w:val="en-US"/>
        </w:rPr>
        <w:t xml:space="preserve"> if one </w:t>
      </w:r>
      <w:del w:id="154" w:author="Autor desconocido" w:date="2016-12-01T13:38:00Z">
        <w:r>
          <w:rPr>
            <w:lang w:val="en-US"/>
          </w:rPr>
          <w:delText>choose</w:delText>
        </w:r>
      </w:del>
      <w:r>
        <w:rPr>
          <w:lang w:val="en-US"/>
        </w:rPr>
        <w:t xml:space="preserve"> cooperat</w:t>
      </w:r>
      <w:ins w:id="155" w:author="Autor desconocido" w:date="2016-12-01T13:38:00Z">
        <w:r>
          <w:rPr>
            <w:lang w:val="en-US"/>
          </w:rPr>
          <w:t>es</w:t>
        </w:r>
      </w:ins>
      <w:del w:id="156" w:author="Autor desconocido" w:date="2016-12-01T13:38:00Z">
        <w:r>
          <w:rPr>
            <w:lang w:val="en-US"/>
          </w:rPr>
          <w:delText>ion</w:delText>
        </w:r>
      </w:del>
      <w:r>
        <w:rPr>
          <w:lang w:val="en-US"/>
        </w:rPr>
        <w:t xml:space="preserve"> and the second player </w:t>
      </w:r>
      <w:del w:id="157" w:author="Autor desconocido" w:date="2016-12-01T13:39:00Z">
        <w:r>
          <w:rPr>
            <w:lang w:val="en-US"/>
          </w:rPr>
          <w:delText>choose</w:delText>
        </w:r>
      </w:del>
      <w:r>
        <w:rPr>
          <w:lang w:val="en-US"/>
        </w:rPr>
        <w:t xml:space="preserve"> defect</w:t>
      </w:r>
      <w:ins w:id="158" w:author="Autor desconocido" w:date="2016-12-01T13:39:00Z">
        <w:r>
          <w:rPr>
            <w:lang w:val="en-US"/>
          </w:rPr>
          <w:t>s</w:t>
        </w:r>
      </w:ins>
      <w:del w:id="159" w:author="Autor desconocido" w:date="2016-12-01T13:39:00Z">
        <w:r>
          <w:rPr>
            <w:lang w:val="en-US"/>
          </w:rPr>
          <w:delText>ion</w:delText>
        </w:r>
      </w:del>
      <w:ins w:id="160" w:author="Autor desconocido" w:date="2016-12-01T13:39:00Z">
        <w:r>
          <w:rPr>
            <w:lang w:val="en-US"/>
          </w:rPr>
          <w:t>,</w:t>
        </w:r>
      </w:ins>
      <w:r>
        <w:rPr>
          <w:lang w:val="en-US"/>
        </w:rPr>
        <w:t xml:space="preserve"> the first</w:t>
      </w:r>
      <w:ins w:id="161" w:author="Autor desconocido" w:date="2016-12-01T13:39:00Z">
        <w:r>
          <w:rPr>
            <w:lang w:val="en-US"/>
          </w:rPr>
          <w:t xml:space="preserve"> </w:t>
        </w:r>
      </w:ins>
      <w:ins w:id="162" w:author="Autor desconocido" w:date="2016-12-01T13:39:00Z">
        <w:r>
          <w:rPr>
            <w:lang w:val="en-US"/>
          </w:rPr>
          <w:t>one</w:t>
        </w:r>
      </w:ins>
      <w:r>
        <w:rPr>
          <w:lang w:val="en-US"/>
        </w:rPr>
        <w:t xml:space="preserve"> get</w:t>
      </w:r>
      <w:ins w:id="163" w:author="Autor desconocido" w:date="2016-12-01T13:39:00Z">
        <w:r>
          <w:rPr>
            <w:lang w:val="en-US"/>
          </w:rPr>
          <w:t>s</w:t>
        </w:r>
      </w:ins>
      <w:r>
        <w:rPr>
          <w:lang w:val="en-US"/>
        </w:rPr>
        <w:t xml:space="preserve"> pay</w:t>
      </w:r>
      <w:ins w:id="164" w:author="Autor desconocido" w:date="2016-12-01T13:39:00Z">
        <w:r>
          <w:rPr>
            <w:lang w:val="en-US"/>
          </w:rPr>
          <w:t>ed</w:t>
        </w:r>
      </w:ins>
      <w:del w:id="165" w:author="Autor desconocido" w:date="2016-12-01T13:39:00Z">
        <w:r>
          <w:rPr>
            <w:lang w:val="en-US"/>
          </w:rPr>
          <w:delText>-off</w:delText>
        </w:r>
      </w:del>
      <w:r>
        <w:rPr>
          <w:lang w:val="en-US"/>
        </w:rPr>
        <w:t xml:space="preserve"> S (sucker) and other </w:t>
      </w:r>
      <w:ins w:id="166" w:author="Autor desconocido" w:date="2016-12-01T13:39:00Z">
        <w:r>
          <w:rPr>
            <w:lang w:val="en-US"/>
          </w:rPr>
          <w:t>receives</w:t>
        </w:r>
      </w:ins>
      <w:del w:id="167" w:author="Autor desconocido" w:date="2016-12-01T13:39:00Z">
        <w:r>
          <w:rPr>
            <w:lang w:val="en-US"/>
          </w:rPr>
          <w:delText>pay-off</w:delText>
        </w:r>
      </w:del>
      <w:ins w:id="168" w:author="iibm " w:date="2016-12-01T19:16:00Z">
        <w:r>
          <w:rPr>
            <w:lang w:val="en-US"/>
          </w:rPr>
          <w:t xml:space="preserve"> </w:t>
        </w:r>
      </w:ins>
      <w:ins w:id="169" w:author="iibm " w:date="2016-12-01T19:16:00Z">
        <w:r>
          <w:rPr>
            <w:lang w:val="en-US"/>
          </w:rPr>
          <w:t>the best amount</w:t>
        </w:r>
      </w:ins>
      <w:r>
        <w:rPr>
          <w:lang w:val="en-US"/>
        </w:rPr>
        <w:t xml:space="preserve"> T (temptation) where </w:t>
      </w:r>
      <w:ins w:id="170" w:author="Autor desconocido" w:date="2016-12-01T13:40:00Z">
        <w:r>
          <w:rPr>
            <w:lang w:val="en-US"/>
          </w:rPr>
          <w:t xml:space="preserve">the </w:t>
        </w:r>
      </w:ins>
      <w:r>
        <w:rPr>
          <w:lang w:val="en-US"/>
        </w:rPr>
        <w:t>pay-off matrix maintain</w:t>
      </w:r>
      <w:ins w:id="171" w:author="Autor desconocido" w:date="2016-12-01T13:40:00Z">
        <w:r>
          <w:rPr>
            <w:lang w:val="en-US"/>
          </w:rPr>
          <w:t>s</w:t>
        </w:r>
      </w:ins>
      <w:r>
        <w:rPr>
          <w:lang w:val="en-US"/>
        </w:rPr>
        <w:t xml:space="preserve"> </w:t>
      </w:r>
      <w:ins w:id="172" w:author="Autor desconocido" w:date="2016-12-01T13:40:00Z">
        <w:r>
          <w:rPr>
            <w:lang w:val="en-US"/>
          </w:rPr>
          <w:t xml:space="preserve">the </w:t>
        </w:r>
      </w:ins>
      <w:r>
        <w:rPr>
          <w:lang w:val="en-US"/>
        </w:rPr>
        <w:t>inequality T&gt;R&gt;P&gt;S.</w:t>
      </w:r>
    </w:p>
    <w:p>
      <w:pPr>
        <w:pStyle w:val="PreformattedText"/>
        <w:spacing w:lineRule="auto" w:line="360" w:before="230" w:after="230"/>
        <w:jc w:val="both"/>
        <w:rPr>
          <w:lang w:val="en-US"/>
        </w:rPr>
      </w:pPr>
      <w:r>
        <w:rPr>
          <w:lang w:val="en-US"/>
        </w:rPr>
        <w:t xml:space="preserve">Both </w:t>
      </w:r>
      <w:ins w:id="173" w:author="Autor desconocido" w:date="2016-12-01T13:41:00Z">
        <w:r>
          <w:rPr>
            <w:lang w:val="en-US"/>
          </w:rPr>
          <w:t>the iterated Prisoner's Dilemma</w:t>
        </w:r>
      </w:ins>
      <w:ins w:id="174" w:author="Autor desconocido" w:date="2016-12-01T13:42:00Z">
        <w:r>
          <w:rPr>
            <w:lang w:val="en-US"/>
          </w:rPr>
          <w:t xml:space="preserve"> (</w:t>
        </w:r>
      </w:ins>
      <w:r>
        <w:rPr>
          <w:lang w:val="en-US"/>
        </w:rPr>
        <w:t>iPD</w:t>
      </w:r>
      <w:ins w:id="175" w:author="Autor desconocido" w:date="2016-12-01T13:42:00Z">
        <w:r>
          <w:rPr>
            <w:lang w:val="en-US"/>
          </w:rPr>
          <w:t>)</w:t>
        </w:r>
      </w:ins>
      <w:r>
        <w:rPr>
          <w:lang w:val="en-US"/>
        </w:rPr>
        <w:t xml:space="preserve"> and </w:t>
      </w:r>
      <w:ins w:id="176" w:author="Autor desconocido" w:date="2016-12-01T13:44:00Z">
        <w:r>
          <w:rPr>
            <w:lang w:val="en-US"/>
          </w:rPr>
          <w:t xml:space="preserve">the </w:t>
        </w:r>
      </w:ins>
      <w:r>
        <w:rPr>
          <w:lang w:val="en-US"/>
        </w:rPr>
        <w:t xml:space="preserve">Evolutionary Stable Strategies </w:t>
      </w:r>
      <w:ins w:id="177" w:author="Autor desconocido" w:date="2016-12-01T14:05:00Z">
        <w:r>
          <w:rPr>
            <w:lang w:val="en-US"/>
          </w:rPr>
          <w:t>(E</w:t>
        </w:r>
      </w:ins>
      <w:ins w:id="178" w:author="Autor desconocido" w:date="2016-12-01T14:06:00Z">
        <w:r>
          <w:rPr>
            <w:lang w:val="en-US"/>
          </w:rPr>
          <w:t>SS)</w:t>
        </w:r>
      </w:ins>
      <w:r>
        <w:rPr>
          <w:lang w:val="en-US"/>
        </w:rPr>
        <w:t>(von Neumann and Morgenstern, 1944</w:t>
      </w:r>
      <w:ins w:id="179" w:author="Autor desconocido" w:date="2016-12-01T13:44:00Z">
        <w:r>
          <w:rPr>
            <w:lang w:val="en-US"/>
          </w:rPr>
          <w:t>;</w:t>
        </w:r>
      </w:ins>
      <w:del w:id="180" w:author="Autor desconocido" w:date="2016-12-01T13:44:00Z">
        <w:r>
          <w:rPr>
            <w:lang w:val="en-US"/>
          </w:rPr>
          <w:delText>,</w:delText>
        </w:r>
      </w:del>
      <w:r>
        <w:rPr>
          <w:lang w:val="en-US"/>
        </w:rPr>
        <w:t xml:space="preserve"> </w:t>
      </w:r>
      <w:del w:id="181" w:author="Autor desconocido" w:date="2016-12-01T13:44:00Z">
        <w:r>
          <w:rPr>
            <w:lang w:val="en-US"/>
          </w:rPr>
          <w:delText>and</w:delText>
        </w:r>
      </w:del>
      <w:r>
        <w:rPr>
          <w:lang w:val="en-US"/>
        </w:rPr>
        <w:t xml:space="preserve"> Nash, 1949) predict, or </w:t>
      </w:r>
      <w:del w:id="182" w:author="Autor desconocido" w:date="2016-12-01T13:44:00Z">
        <w:r>
          <w:rPr>
            <w:lang w:val="en-US"/>
          </w:rPr>
          <w:delText>give a sign</w:delText>
        </w:r>
      </w:del>
      <w:ins w:id="183" w:author="Autor desconocido" w:date="2016-12-01T13:44:00Z">
        <w:r>
          <w:rPr>
            <w:lang w:val="en-US"/>
          </w:rPr>
          <w:t>suggest</w:t>
        </w:r>
      </w:ins>
      <w:r>
        <w:rPr>
          <w:lang w:val="en-US"/>
        </w:rPr>
        <w:t xml:space="preserve">, what behavior (strategy) is likely to </w:t>
      </w:r>
      <w:ins w:id="184" w:author="Autor desconocido" w:date="2016-12-01T13:44:00Z">
        <w:r>
          <w:rPr>
            <w:lang w:val="en-US"/>
          </w:rPr>
          <w:t>occur</w:t>
        </w:r>
      </w:ins>
      <w:del w:id="185" w:author="Autor desconocido" w:date="2016-12-01T13:44:00Z">
        <w:r>
          <w:rPr>
            <w:lang w:val="en-US"/>
          </w:rPr>
          <w:delText>happen</w:delText>
        </w:r>
      </w:del>
      <w:r>
        <w:rPr>
          <w:lang w:val="en-US"/>
        </w:rPr>
        <w:t xml:space="preserve"> </w:t>
      </w:r>
      <w:ins w:id="186" w:author="iibm " w:date="2016-12-01T19:18:00Z">
        <w:r>
          <w:rPr>
            <w:lang w:val="en-US"/>
          </w:rPr>
          <w:t xml:space="preserve">if </w:t>
        </w:r>
      </w:ins>
      <w:r>
        <w:fldChar w:fldCharType="begin"/>
      </w:r>
      <w:r/>
      <w:r>
        <w:fldChar w:fldCharType="separate"/>
      </w:r>
      <w:del w:id="187" w:author="iibm " w:date="2016-12-01T19:18:00Z">
        <w:r>
          <w:rPr>
            <w:lang w:val="en-US"/>
          </w:rPr>
          <w:delText>whether</w:delText>
        </w:r>
      </w:del>
      <w:r>
        <w:rPr>
          <w:lang w:val="en-US"/>
        </w:rPr>
        <w:t xml:space="preserve"> </w:t>
      </w:r>
      <w:ins w:id="188" w:author="iibm " w:date="2016-12-01T19:19:00Z">
        <w:r>
          <w:rPr>
            <w:lang w:val="en-US"/>
          </w:rPr>
          <w:t xml:space="preserve">a ESS </w:t>
        </w:r>
      </w:ins>
      <w:del w:id="189" w:author="iibm " w:date="2016-12-01T19:19:00Z">
        <w:r>
          <w:rPr>
            <w:lang w:val="en-US"/>
          </w:rPr>
          <w:delText xml:space="preserve">it </w:delText>
        </w:r>
      </w:del>
      <w:r>
        <w:rPr>
          <w:lang w:val="en-US"/>
        </w:rPr>
        <w:t>is adopt by the population, in such a way, no minority using a another strategy can invade (</w:t>
      </w:r>
      <w:del w:id="190" w:author="Autor desconocido" w:date="2016-12-01T13:54:00Z">
        <w:r>
          <w:rPr>
            <w:lang w:val="en-US"/>
          </w:rPr>
          <w:delText xml:space="preserve">M. </w:delText>
        </w:r>
      </w:del>
      <w:r>
        <w:rPr>
          <w:lang w:val="en-US"/>
        </w:rPr>
        <w:t xml:space="preserve">Smith, 1974). When the 2x2 </w:t>
      </w:r>
      <w:ins w:id="191" w:author="Autor desconocido" w:date="2016-12-01T13:55:00Z">
        <w:r>
          <w:rPr>
            <w:lang w:val="en-US"/>
          </w:rPr>
          <w:t>PD</w:t>
        </w:r>
      </w:ins>
      <w:del w:id="192" w:author="Autor desconocido" w:date="2016-12-01T13:55:00Z">
        <w:r>
          <w:rPr>
            <w:lang w:val="en-US"/>
          </w:rPr>
          <w:delText>prisoner's dilemma</w:delText>
        </w:r>
      </w:del>
      <w:r>
        <w:rPr>
          <w:lang w:val="en-US"/>
        </w:rPr>
        <w:t xml:space="preserve"> is play</w:t>
      </w:r>
      <w:del w:id="193" w:author="Autor desconocido" w:date="2016-12-01T13:55:00Z">
        <w:r>
          <w:rPr>
            <w:lang w:val="en-US"/>
          </w:rPr>
          <w:delText>ing</w:delText>
        </w:r>
      </w:del>
      <w:ins w:id="194" w:author="Autor desconocido" w:date="2016-12-01T13:55:00Z">
        <w:r>
          <w:rPr>
            <w:lang w:val="en-US"/>
          </w:rPr>
          <w:t>ed</w:t>
        </w:r>
      </w:ins>
      <w:r>
        <w:rPr>
          <w:lang w:val="en-US"/>
        </w:rPr>
        <w:t xml:space="preserve"> </w:t>
      </w:r>
      <w:del w:id="195" w:author="Autor desconocido" w:date="2016-12-01T13:55:00Z">
        <w:r>
          <w:rPr>
            <w:lang w:val="en-US"/>
          </w:rPr>
          <w:delText>for once</w:delText>
        </w:r>
      </w:del>
      <w:ins w:id="196" w:author="Autor desconocido" w:date="2016-12-01T13:55:00Z">
        <w:r>
          <w:rPr>
            <w:lang w:val="en-US"/>
          </w:rPr>
          <w:t>only for one time</w:t>
        </w:r>
      </w:ins>
      <w:r>
        <w:rPr>
          <w:lang w:val="en-US"/>
        </w:rPr>
        <w:t xml:space="preserve"> the </w:t>
      </w:r>
      <w:del w:id="197" w:author="Autor desconocido" w:date="2016-12-01T14:06:00Z">
        <w:r>
          <w:rPr>
            <w:lang w:val="en-US"/>
          </w:rPr>
          <w:delText>unique</w:delText>
        </w:r>
      </w:del>
      <w:ins w:id="198" w:author="Autor desconocido" w:date="2016-12-01T14:06:00Z">
        <w:r>
          <w:rPr>
            <w:lang w:val="en-US"/>
          </w:rPr>
          <w:t>best</w:t>
        </w:r>
      </w:ins>
      <w:r>
        <w:rPr>
          <w:lang w:val="en-US"/>
        </w:rPr>
        <w:t xml:space="preserve"> ESS </w:t>
      </w:r>
      <w:ins w:id="199" w:author="iibm " w:date="2016-12-01T19:22:00Z">
        <w:r>
          <w:rPr>
            <w:lang w:val="en-US"/>
          </w:rPr>
          <w:t>i</w:t>
        </w:r>
      </w:ins>
      <w:del w:id="200" w:author="iibm " w:date="2016-12-01T19:22:00Z">
        <w:r>
          <w:rPr>
            <w:lang w:val="en-US"/>
          </w:rPr>
          <w:delText>e</w:delText>
        </w:r>
      </w:del>
      <w:r>
        <w:rPr>
          <w:lang w:val="en-US"/>
        </w:rPr>
        <w:t xml:space="preserve">s Defeat strategy. Nevertheless, when </w:t>
      </w:r>
      <w:ins w:id="201" w:author="Autor desconocido" w:date="2016-12-01T13:56:00Z">
        <w:r>
          <w:rPr>
            <w:lang w:val="en-US"/>
          </w:rPr>
          <w:t>the</w:t>
        </w:r>
      </w:ins>
      <w:del w:id="202" w:author="Autor desconocido" w:date="2016-12-01T13:57:00Z">
        <w:r>
          <w:rPr>
            <w:lang w:val="en-US"/>
          </w:rPr>
          <w:delText>use</w:delText>
        </w:r>
      </w:del>
      <w:r>
        <w:rPr>
          <w:lang w:val="en-US"/>
        </w:rPr>
        <w:t xml:space="preserve"> pay-off matrix </w:t>
      </w:r>
      <w:ins w:id="203" w:author="Autor desconocido" w:date="2016-12-01T13:57:00Z">
        <w:r>
          <w:rPr>
            <w:lang w:val="en-US"/>
          </w:rPr>
          <w:t>employed</w:t>
        </w:r>
      </w:ins>
      <w:del w:id="204" w:author="Autor desconocido" w:date="2016-12-01T13:57:00Z">
        <w:r>
          <w:rPr>
            <w:lang w:val="en-US"/>
          </w:rPr>
          <w:delText>that</w:delText>
        </w:r>
      </w:del>
      <w:r>
        <w:rPr>
          <w:lang w:val="en-US"/>
        </w:rPr>
        <w:t xml:space="preserve"> meets 2R&gt;T+P and </w:t>
      </w:r>
      <w:ins w:id="205" w:author="Autor desconocido" w:date="2016-12-01T13:57:00Z">
        <w:r>
          <w:rPr>
            <w:lang w:val="en-US"/>
          </w:rPr>
          <w:t xml:space="preserve">the game is </w:t>
        </w:r>
      </w:ins>
      <w:r>
        <w:rPr>
          <w:lang w:val="en-US"/>
        </w:rPr>
        <w:t>play</w:t>
      </w:r>
      <w:ins w:id="206" w:author="Autor desconocido" w:date="2016-12-01T13:57:00Z">
        <w:r>
          <w:rPr>
            <w:lang w:val="en-US"/>
          </w:rPr>
          <w:t>ed</w:t>
        </w:r>
      </w:ins>
      <w:r>
        <w:rPr>
          <w:lang w:val="en-US"/>
        </w:rPr>
        <w:t xml:space="preserve"> </w:t>
      </w:r>
      <w:ins w:id="207" w:author="Autor desconocido" w:date="2016-12-01T13:56:00Z">
        <w:r>
          <w:rPr>
            <w:lang w:val="en-US"/>
          </w:rPr>
          <w:t xml:space="preserve">an </w:t>
        </w:r>
      </w:ins>
      <w:r>
        <w:rPr>
          <w:lang w:val="en-US"/>
        </w:rPr>
        <w:t>indefinite numbers of times</w:t>
      </w:r>
      <w:ins w:id="208" w:author="Autor desconocido" w:date="2016-12-01T13:56:00Z">
        <w:r>
          <w:rPr>
            <w:lang w:val="en-US"/>
          </w:rPr>
          <w:t>,</w:t>
        </w:r>
      </w:ins>
      <w:r>
        <w:rPr>
          <w:lang w:val="en-US"/>
        </w:rPr>
        <w:t xml:space="preserve"> the best strategy is mutual cooperation.</w:t>
      </w:r>
      <w:commentRangeStart w:id="3"/>
      <w:r>
        <w:rPr>
          <w:lang w:val="en-US"/>
        </w:rPr>
        <w:t xml:space="preserve"> </w:t>
      </w:r>
      <w:del w:id="209" w:author="iibm " w:date="2016-12-01T19:25:00Z">
        <w:r>
          <w:rPr>
            <w:lang w:val="en-US"/>
          </w:rPr>
          <w:delText>This</w:delText>
        </w:r>
      </w:del>
      <w:del w:id="210" w:author="Autor desconocido" w:date="2016-12-01T13:57:00Z">
        <w:r>
          <w:rPr>
            <w:lang w:val="en-US"/>
          </w:rPr>
          <w:delText>It</w:delText>
        </w:r>
      </w:del>
      <w:del w:id="211" w:author="iibm " w:date="2016-12-01T19:25:00Z">
        <w:r>
          <w:rPr>
            <w:lang w:val="en-US"/>
          </w:rPr>
          <w:delText xml:space="preserve"> does not mean</w:delText>
        </w:r>
      </w:del>
      <w:del w:id="212" w:author="Autor desconocido" w:date="2016-12-01T13:57:00Z">
        <w:r>
          <w:rPr>
            <w:lang w:val="en-US"/>
          </w:rPr>
          <w:delText>s</w:delText>
        </w:r>
      </w:del>
      <w:del w:id="213" w:author="iibm " w:date="2016-12-01T19:25:00Z">
        <w:r>
          <w:rPr>
            <w:lang w:val="en-US"/>
          </w:rPr>
          <w:delText xml:space="preserve"> that if one does not cooperate the option remains be the best option but it is the worst option</w:delText>
        </w:r>
      </w:del>
      <w:del w:id="214" w:author="iibm " w:date="2016-12-01T19:25:00Z">
        <w:commentRangeEnd w:id="3"/>
        <w:r>
          <w:rPr>
            <w:lang w:val="en-US"/>
          </w:rPr>
        </w:r>
      </w:del>
      <w:del w:id="215" w:author="iibm " w:date="2016-12-01T19:25:00Z">
        <w:r>
          <w:rPr>
            <w:lang w:val="en-US"/>
          </w:rPr>
          <w:commentReference w:id="3"/>
        </w:r>
      </w:del>
      <w:ins w:id="216" w:author="iibm " w:date="2016-12-01T19:26:00Z">
        <w:r>
          <w:rPr>
            <w:lang w:val="en-US"/>
          </w:rPr>
          <w:t xml:space="preserve"> </w:t>
        </w:r>
      </w:ins>
      <w:ins w:id="217" w:author="iibm " w:date="2016-12-01T19:26:00Z">
        <w:r>
          <w:rPr>
            <w:lang w:val="en-US"/>
          </w:rPr>
          <w:t>e.i. if one stop reciprocity behavior the best option change to defeat</w:t>
        </w:r>
      </w:ins>
      <w:r>
        <w:rPr>
          <w:lang w:val="en-US"/>
        </w:rPr>
        <w:t xml:space="preserve">. Axelrod and Hamilton (1981) </w:t>
      </w:r>
      <w:ins w:id="218" w:author="Autor desconocido" w:date="2016-12-01T14:01:00Z">
        <w:r>
          <w:rPr>
            <w:lang w:val="en-US"/>
          </w:rPr>
          <w:t>showed</w:t>
        </w:r>
      </w:ins>
      <w:del w:id="219" w:author="Autor desconocido" w:date="2016-12-01T14:01:00Z">
        <w:r>
          <w:rPr>
            <w:lang w:val="en-US"/>
          </w:rPr>
          <w:delText>expose</w:delText>
        </w:r>
      </w:del>
      <w:r>
        <w:rPr>
          <w:lang w:val="en-US"/>
        </w:rPr>
        <w:t xml:space="preserve"> that some organism's symbiosis can be underst</w:t>
      </w:r>
      <w:ins w:id="220" w:author="Autor desconocido" w:date="2016-12-01T14:03:00Z">
        <w:r>
          <w:rPr>
            <w:lang w:val="en-US"/>
          </w:rPr>
          <w:t>ood</w:t>
        </w:r>
      </w:ins>
      <w:del w:id="221" w:author="Autor desconocido" w:date="2016-12-01T14:02:00Z">
        <w:r>
          <w:rPr>
            <w:lang w:val="en-US"/>
          </w:rPr>
          <w:delText>and</w:delText>
        </w:r>
      </w:del>
      <w:r>
        <w:rPr>
          <w:lang w:val="en-US"/>
        </w:rPr>
        <w:t xml:space="preserve"> through </w:t>
      </w:r>
      <w:ins w:id="222" w:author="Autor desconocido" w:date="2016-12-01T14:03:00Z">
        <w:r>
          <w:rPr>
            <w:lang w:val="en-US"/>
          </w:rPr>
          <w:t xml:space="preserve">the </w:t>
        </w:r>
      </w:ins>
      <w:r>
        <w:rPr>
          <w:lang w:val="en-US"/>
        </w:rPr>
        <w:t>reciprocal altruism's model</w:t>
      </w:r>
      <w:del w:id="223" w:author="iibm " w:date="2016-12-01T19:38:00Z">
        <w:r>
          <w:rPr>
            <w:lang w:val="en-US"/>
          </w:rPr>
          <w:delText>:</w:delText>
        </w:r>
      </w:del>
      <w:r>
        <w:rPr>
          <w:lang w:val="en-US"/>
        </w:rPr>
        <w:t xml:space="preserve"> </w:t>
      </w:r>
      <w:del w:id="224" w:author="Autor desconocido" w:date="2016-12-01T14:03:00Z">
        <w:r>
          <w:rPr>
            <w:lang w:val="en-US"/>
          </w:rPr>
          <w:delText xml:space="preserve">and </w:delText>
        </w:r>
      </w:del>
      <w:ins w:id="225" w:author="iibm " w:date="2016-12-01T19:38:00Z">
        <w:r>
          <w:rPr>
            <w:lang w:val="en-US"/>
          </w:rPr>
          <w:t xml:space="preserve">and if </w:t>
        </w:r>
      </w:ins>
      <w:del w:id="226" w:author="iibm " w:date="2016-12-01T19:38:00Z">
        <w:r>
          <w:rPr>
            <w:lang w:val="en-US"/>
          </w:rPr>
          <w:delText xml:space="preserve">when </w:delText>
        </w:r>
      </w:del>
      <w:r>
        <w:rPr>
          <w:lang w:val="en-US"/>
        </w:rPr>
        <w:t xml:space="preserve">organisms can remember </w:t>
      </w:r>
      <w:ins w:id="227" w:author="Autor desconocido" w:date="2016-12-01T14:03:00Z">
        <w:r>
          <w:rPr>
            <w:lang w:val="en-US"/>
          </w:rPr>
          <w:t xml:space="preserve">the outcome of </w:t>
        </w:r>
      </w:ins>
      <w:r>
        <w:rPr>
          <w:lang w:val="en-US"/>
        </w:rPr>
        <w:t>at least one previous interaction</w:t>
      </w:r>
      <w:del w:id="228" w:author="Autor desconocido" w:date="2016-12-01T14:04:00Z">
        <w:r>
          <w:rPr>
            <w:lang w:val="en-US"/>
          </w:rPr>
          <w:delText>, outcomes</w:delText>
        </w:r>
      </w:del>
      <w:r>
        <w:rPr>
          <w:lang w:val="en-US"/>
        </w:rPr>
        <w:t xml:space="preserve"> and they are able to</w:t>
      </w:r>
      <w:ins w:id="229" w:author="iibm " w:date="2016-12-01T19:39:00Z">
        <w:r>
          <w:rPr>
            <w:lang w:val="en-US"/>
          </w:rPr>
          <w:t xml:space="preserve"> </w:t>
        </w:r>
      </w:ins>
      <w:ins w:id="230" w:author="iibm " w:date="2016-12-01T19:39:00Z">
        <w:r>
          <w:rPr>
            <w:lang w:val="en-US"/>
          </w:rPr>
          <w:t xml:space="preserve">recognize </w:t>
        </w:r>
      </w:ins>
      <w:del w:id="231" w:author="iibm " w:date="2016-12-01T19:39:00Z">
        <w:r>
          <w:rPr>
            <w:lang w:val="en-US"/>
          </w:rPr>
          <w:delText xml:space="preserve"> distinguish</w:delText>
        </w:r>
      </w:del>
      <w:r>
        <w:rPr>
          <w:lang w:val="en-US"/>
        </w:rPr>
        <w:t xml:space="preserve"> </w:t>
      </w:r>
      <w:ins w:id="232" w:author="iibm " w:date="2016-12-01T19:39:00Z">
        <w:r>
          <w:rPr>
            <w:lang w:val="en-US"/>
          </w:rPr>
          <w:t xml:space="preserve">different </w:t>
        </w:r>
      </w:ins>
      <w:del w:id="233" w:author="iibm " w:date="2016-12-01T19:39:00Z">
        <w:r>
          <w:rPr>
            <w:lang w:val="en-US"/>
          </w:rPr>
          <w:delText xml:space="preserve">the </w:delText>
        </w:r>
      </w:del>
      <w:r>
        <w:rPr>
          <w:lang w:val="en-US"/>
        </w:rPr>
        <w:t>partner</w:t>
      </w:r>
      <w:ins w:id="234" w:author="iibm " w:date="2016-12-01T19:39:00Z">
        <w:r>
          <w:rPr>
            <w:lang w:val="en-US"/>
          </w:rPr>
          <w:t>s</w:t>
        </w:r>
      </w:ins>
      <w:del w:id="235" w:author="iibm " w:date="2016-12-01T19:39:00Z">
        <w:r>
          <w:rPr>
            <w:lang w:val="en-US"/>
          </w:rPr>
          <w:delText xml:space="preserve">'s </w:delText>
        </w:r>
      </w:del>
      <w:r>
        <w:fldChar w:fldCharType="begin"/>
      </w:r>
      <w:r/>
      <w:r>
        <w:fldChar w:fldCharType="separate"/>
      </w:r>
      <w:del w:id="236" w:author="iibm " w:date="2016-12-01T19:39:00Z">
        <w:r>
          <w:rPr>
            <w:lang w:val="en-US"/>
          </w:rPr>
          <w:delText>difference</w:delText>
        </w:r>
      </w:del>
      <w:ins w:id="237" w:author="Autor desconocido" w:date="2016-12-01T14:04:00Z">
        <w:commentRangeEnd w:id="4"/>
        <w:r>
          <w:rPr>
            <w:lang w:val="en-US"/>
          </w:rPr>
        </w:r>
      </w:ins>
      <w:ins w:id="238" w:author="Autor desconocido" w:date="2016-12-01T14:04:00Z">
        <w:r>
          <w:rPr>
            <w:lang w:val="en-US"/>
          </w:rPr>
          <w:commentReference w:id="4"/>
        </w:r>
      </w:ins>
      <w:ins w:id="239" w:author="Autor desconocido" w:date="2016-12-01T14:05:00Z">
        <w:r>
          <w:rPr>
            <w:lang w:val="en-US"/>
          </w:rPr>
          <w:t>,</w:t>
        </w:r>
      </w:ins>
      <w:r>
        <w:rPr>
          <w:lang w:val="en-US"/>
        </w:rPr>
        <w:t xml:space="preserve"> then the strategies situation </w:t>
      </w:r>
      <w:del w:id="240" w:author="Autor desconocido" w:date="2016-12-01T14:05:00Z">
        <w:r>
          <w:rPr>
            <w:lang w:val="en-US"/>
          </w:rPr>
          <w:delText>becomes</w:delText>
        </w:r>
      </w:del>
      <w:ins w:id="241" w:author="Autor desconocido" w:date="2016-12-01T14:05:00Z">
        <w:r>
          <w:rPr>
            <w:lang w:val="en-US"/>
          </w:rPr>
          <w:t>includes a</w:t>
        </w:r>
      </w:ins>
      <w:r>
        <w:rPr>
          <w:lang w:val="en-US"/>
        </w:rPr>
        <w:t xml:space="preserve"> much richer set of possibilities. They present a ESS for </w:t>
      </w:r>
      <w:del w:id="242" w:author="Autor desconocido" w:date="2016-12-01T14:06:00Z">
        <w:r>
          <w:rPr>
            <w:lang w:val="en-US"/>
          </w:rPr>
          <w:delText xml:space="preserve">iterated </w:delText>
        </w:r>
      </w:del>
      <w:ins w:id="243" w:author="Autor desconocido" w:date="2016-12-01T14:06:00Z">
        <w:r>
          <w:rPr>
            <w:lang w:val="en-US"/>
          </w:rPr>
          <w:t>i</w:t>
        </w:r>
      </w:ins>
      <w:r>
        <w:rPr>
          <w:lang w:val="en-US"/>
        </w:rPr>
        <w:t xml:space="preserve">PD that </w:t>
      </w:r>
      <w:del w:id="244" w:author="Autor desconocido" w:date="2016-12-01T14:07:00Z">
        <w:r>
          <w:rPr>
            <w:lang w:val="en-US"/>
          </w:rPr>
          <w:delText>gather</w:delText>
        </w:r>
      </w:del>
      <w:ins w:id="245" w:author="Autor desconocido" w:date="2016-12-01T14:07:00Z">
        <w:r>
          <w:rPr>
            <w:lang w:val="en-US"/>
          </w:rPr>
          <w:t>combines</w:t>
        </w:r>
      </w:ins>
      <w:r>
        <w:rPr>
          <w:lang w:val="en-US"/>
        </w:rPr>
        <w:t xml:space="preserve"> robustness and stability </w:t>
      </w:r>
      <w:del w:id="246" w:author="Autor desconocido" w:date="2016-12-01T14:07:00Z">
        <w:r>
          <w:rPr>
            <w:lang w:val="en-US"/>
          </w:rPr>
          <w:delText>and</w:delText>
        </w:r>
      </w:del>
      <w:ins w:id="247" w:author="Autor desconocido" w:date="2016-12-01T14:07:00Z">
        <w:r>
          <w:rPr>
            <w:lang w:val="en-US"/>
          </w:rPr>
          <w:t>with</w:t>
        </w:r>
      </w:ins>
      <w:r>
        <w:rPr>
          <w:lang w:val="en-US"/>
        </w:rPr>
        <w:t xml:space="preserve"> initial viability, called TIT FOR TAT. </w:t>
      </w:r>
      <w:ins w:id="248" w:author="Autor desconocido" w:date="2016-12-01T14:08:00Z">
        <w:r>
          <w:rPr>
            <w:lang w:val="en-US"/>
          </w:rPr>
          <w:t xml:space="preserve">This strategy </w:t>
        </w:r>
      </w:ins>
      <w:del w:id="249" w:author="Autor desconocido" w:date="2016-12-01T14:08:00Z">
        <w:r>
          <w:rPr>
            <w:lang w:val="en-US"/>
          </w:rPr>
          <w:delText>It was</w:delText>
        </w:r>
      </w:del>
      <w:r>
        <w:rPr>
          <w:lang w:val="en-US"/>
        </w:rPr>
        <w:t xml:space="preserve"> arise</w:t>
      </w:r>
      <w:ins w:id="250" w:author="Autor desconocido" w:date="2016-12-01T14:08:00Z">
        <w:r>
          <w:rPr>
            <w:lang w:val="en-US"/>
          </w:rPr>
          <w:t>d</w:t>
        </w:r>
      </w:ins>
      <w:r>
        <w:rPr>
          <w:lang w:val="en-US"/>
        </w:rPr>
        <w:t xml:space="preserve"> as the winner strategy, submitted by Anatol Rapoport</w:t>
      </w:r>
      <w:ins w:id="251" w:author="Autor desconocido" w:date="2016-12-01T14:08:00Z">
        <w:r>
          <w:rPr>
            <w:lang w:val="en-US"/>
          </w:rPr>
          <w:t>,</w:t>
        </w:r>
      </w:ins>
      <w:r>
        <w:rPr>
          <w:lang w:val="en-US"/>
        </w:rPr>
        <w:t xml:space="preserve"> in the Robert Axelrod's computer tournament, because </w:t>
      </w:r>
      <w:del w:id="252" w:author="Autor desconocido" w:date="2016-12-01T14:09:00Z">
        <w:r>
          <w:rPr>
            <w:lang w:val="en-US"/>
          </w:rPr>
          <w:delText>an individual that used</w:delText>
        </w:r>
      </w:del>
      <w:r>
        <w:rPr>
          <w:lang w:val="en-US"/>
        </w:rPr>
        <w:t xml:space="preserve"> it can survive inva</w:t>
      </w:r>
      <w:ins w:id="253" w:author="Autor desconocido" w:date="2016-12-01T14:09:00Z">
        <w:r>
          <w:rPr>
            <w:lang w:val="en-US"/>
          </w:rPr>
          <w:t>tions</w:t>
        </w:r>
      </w:ins>
      <w:del w:id="254" w:author="Autor desconocido" w:date="2016-12-01T14:09:00Z">
        <w:r>
          <w:rPr>
            <w:lang w:val="en-US"/>
          </w:rPr>
          <w:delText>des</w:delText>
        </w:r>
      </w:del>
      <w:r>
        <w:rPr>
          <w:lang w:val="en-US"/>
        </w:rPr>
        <w:t xml:space="preserve"> </w:t>
      </w:r>
      <w:del w:id="255" w:author="Autor desconocido" w:date="2016-12-01T14:09:00Z">
        <w:r>
          <w:rPr>
            <w:lang w:val="en-US"/>
          </w:rPr>
          <w:delText>to</w:delText>
        </w:r>
      </w:del>
      <w:ins w:id="256" w:author="Autor desconocido" w:date="2016-12-01T14:09:00Z">
        <w:r>
          <w:rPr>
            <w:lang w:val="en-US"/>
          </w:rPr>
          <w:t>from</w:t>
        </w:r>
      </w:ins>
      <w:r>
        <w:rPr>
          <w:lang w:val="en-US"/>
        </w:rPr>
        <w:t xml:space="preserve"> other strategies. The highly simple strategy </w:t>
      </w:r>
      <w:ins w:id="257" w:author="Autor desconocido" w:date="2016-12-01T14:10:00Z">
        <w:r>
          <w:rPr>
            <w:lang w:val="en-US"/>
          </w:rPr>
          <w:t xml:space="preserve">consists in </w:t>
        </w:r>
      </w:ins>
      <w:del w:id="258" w:author="Autor desconocido" w:date="2016-12-01T14:10:00Z">
        <w:r>
          <w:rPr>
            <w:lang w:val="en-US"/>
          </w:rPr>
          <w:delText>roots inside that one</w:delText>
        </w:r>
      </w:del>
      <w:r>
        <w:rPr>
          <w:lang w:val="en-US"/>
        </w:rPr>
        <w:t xml:space="preserve"> cooperat</w:t>
      </w:r>
      <w:del w:id="259" w:author="Autor desconocido" w:date="2016-12-01T14:10:00Z">
        <w:r>
          <w:rPr>
            <w:lang w:val="en-US"/>
          </w:rPr>
          <w:delText>e</w:delText>
        </w:r>
      </w:del>
      <w:ins w:id="260" w:author="Autor desconocido" w:date="2016-12-01T14:10:00Z">
        <w:r>
          <w:rPr>
            <w:lang w:val="en-US"/>
          </w:rPr>
          <w:t>ing</w:t>
        </w:r>
      </w:ins>
      <w:r>
        <w:rPr>
          <w:lang w:val="en-US"/>
        </w:rPr>
        <w:t xml:space="preserve"> on the first move and then doing whatever the </w:t>
      </w:r>
      <w:ins w:id="261" w:author="Autor desconocido" w:date="2016-12-01T14:10:00Z">
        <w:r>
          <w:rPr>
            <w:lang w:val="en-US"/>
          </w:rPr>
          <w:t>opponent</w:t>
        </w:r>
      </w:ins>
      <w:del w:id="262" w:author="Autor desconocido" w:date="2016-12-01T14:10:00Z">
        <w:r>
          <w:rPr>
            <w:lang w:val="en-US"/>
          </w:rPr>
          <w:delText>oponent</w:delText>
        </w:r>
      </w:del>
      <w:r>
        <w:rPr>
          <w:lang w:val="en-US"/>
        </w:rPr>
        <w:t xml:space="preserve"> did on the preceding move.</w:t>
      </w:r>
    </w:p>
    <w:p>
      <w:pPr>
        <w:pStyle w:val="PreformattedText"/>
        <w:spacing w:lineRule="auto" w:line="360" w:before="230" w:after="230"/>
        <w:jc w:val="both"/>
        <w:rPr>
          <w:lang w:val="en-US"/>
        </w:rPr>
      </w:pPr>
      <w:r>
        <w:rPr>
          <w:lang w:val="en-US"/>
        </w:rPr>
        <w:t>..............</w:t>
      </w:r>
    </w:p>
    <w:p>
      <w:pPr>
        <w:pStyle w:val="PreformattedText"/>
        <w:spacing w:lineRule="auto" w:line="360" w:before="230" w:after="230"/>
        <w:jc w:val="both"/>
        <w:rPr>
          <w:lang w:val="en-US"/>
        </w:rPr>
      </w:pPr>
      <w:r>
        <w:rPr>
          <w:lang w:val="en-US"/>
        </w:rPr>
        <w:t xml:space="preserve">Thus, many experimenters have tried to understand different aspects of reciprocal altruism behavior in animals and whether non-human animals with less </w:t>
      </w:r>
      <w:ins w:id="263" w:author="Autor desconocido" w:date="2016-12-01T14:11:00Z">
        <w:r>
          <w:rPr>
            <w:lang w:val="en-US"/>
          </w:rPr>
          <w:t xml:space="preserve">cognitive </w:t>
        </w:r>
      </w:ins>
      <w:r>
        <w:rPr>
          <w:lang w:val="en-US"/>
        </w:rPr>
        <w:t>abilit</w:t>
      </w:r>
      <w:del w:id="264" w:author="Autor desconocido" w:date="2016-12-01T14:11:00Z">
        <w:r>
          <w:rPr>
            <w:lang w:val="en-US"/>
          </w:rPr>
          <w:delText>y</w:delText>
        </w:r>
      </w:del>
      <w:ins w:id="265" w:author="Autor desconocido" w:date="2016-12-01T14:11:00Z">
        <w:r>
          <w:rPr>
            <w:lang w:val="en-US"/>
          </w:rPr>
          <w:t>ies</w:t>
        </w:r>
      </w:ins>
      <w:r>
        <w:rPr>
          <w:lang w:val="en-US"/>
        </w:rPr>
        <w:t xml:space="preserve"> can solve iPD. </w:t>
      </w:r>
      <w:r>
        <w:fldChar w:fldCharType="begin"/>
      </w:r>
      <w:r/>
      <w:r>
        <w:fldChar w:fldCharType="separate"/>
      </w:r>
      <w:del w:id="266" w:author="iibm " w:date="2016-12-01T19:48:00Z">
        <w:r>
          <w:rPr>
            <w:lang w:val="en-US"/>
          </w:rPr>
          <w:delText>Basically we want to comprise what abilities are essential for.</w:delText>
        </w:r>
      </w:del>
      <w:del w:id="267" w:author="iibm " w:date="2016-12-01T19:48:00Z">
        <w:r>
          <w:rPr>
            <w:lang w:val="en-US"/>
          </w:rPr>
        </w:r>
      </w:del>
      <w:r>
        <w:fldChar w:fldCharType="end"/>
      </w:r>
      <w:del w:id="268" w:author="iibm " w:date="2016-12-01T19:48:00Z">
        <w:r>
          <w:rPr>
            <w:lang w:val="en-US"/>
          </w:rPr>
          <w:commentReference w:id="5"/>
        </w:r>
      </w:del>
      <w:del w:id="269" w:author="iibm " w:date="2016-12-01T19:48:00Z">
        <w:r>
          <w:rPr>
            <w:lang w:val="en-US"/>
          </w:rPr>
          <w:delText xml:space="preserve"> </w:delText>
        </w:r>
      </w:del>
      <w:r>
        <w:rPr>
          <w:lang w:val="en-US"/>
        </w:rPr>
        <w:t>Green, Price and Hamburger (1995) assess</w:t>
      </w:r>
      <w:ins w:id="270" w:author="Autor desconocido" w:date="2016-12-01T14:12:00Z">
        <w:r>
          <w:rPr>
            <w:lang w:val="en-US"/>
          </w:rPr>
          <w:t>ed</w:t>
        </w:r>
      </w:ins>
      <w:r>
        <w:rPr>
          <w:lang w:val="en-US"/>
        </w:rPr>
        <w:t xml:space="preserve"> </w:t>
      </w:r>
      <w:del w:id="271" w:author="Autor desconocido" w:date="2016-12-01T14:13:00Z">
        <w:r>
          <w:rPr>
            <w:lang w:val="en-US"/>
          </w:rPr>
          <w:delText>iterated prisoner's dilemma</w:delText>
        </w:r>
      </w:del>
      <w:ins w:id="272" w:author="Autor desconocido" w:date="2016-12-01T14:13:00Z">
        <w:r>
          <w:rPr>
            <w:lang w:val="en-US"/>
          </w:rPr>
          <w:t>the iPD</w:t>
        </w:r>
      </w:ins>
      <w:r>
        <w:rPr>
          <w:lang w:val="en-US"/>
        </w:rPr>
        <w:t xml:space="preserve"> game o</w:t>
      </w:r>
      <w:del w:id="273" w:author="Autor desconocido" w:date="2016-12-01T14:13:00Z">
        <w:r>
          <w:rPr>
            <w:lang w:val="en-US"/>
          </w:rPr>
          <w:delText>ver</w:delText>
        </w:r>
      </w:del>
      <w:ins w:id="274" w:author="Autor desconocido" w:date="2016-12-01T14:13:00Z">
        <w:r>
          <w:rPr>
            <w:lang w:val="en-US"/>
          </w:rPr>
          <w:t>n</w:t>
        </w:r>
      </w:ins>
      <w:r>
        <w:rPr>
          <w:lang w:val="en-US"/>
        </w:rPr>
        <w:t xml:space="preserve"> pigeons and observed that birds are </w:t>
      </w:r>
      <w:ins w:id="275" w:author="Autor desconocido" w:date="2016-12-01T14:13:00Z">
        <w:r>
          <w:rPr>
            <w:lang w:val="en-US"/>
          </w:rPr>
          <w:t>very</w:t>
        </w:r>
      </w:ins>
      <w:del w:id="276" w:author="Autor desconocido" w:date="2016-12-01T14:13:00Z">
        <w:r>
          <w:rPr>
            <w:lang w:val="en-US"/>
          </w:rPr>
          <w:delText>so</w:delText>
        </w:r>
      </w:del>
      <w:r>
        <w:rPr>
          <w:lang w:val="en-US"/>
        </w:rPr>
        <w:t xml:space="preserve"> impulsive and prefer small immediate </w:t>
      </w:r>
      <w:ins w:id="277" w:author="Autor desconocido" w:date="2016-12-01T14:13:00Z">
        <w:r>
          <w:rPr>
            <w:lang w:val="en-US"/>
          </w:rPr>
          <w:t>rewards</w:t>
        </w:r>
      </w:ins>
      <w:del w:id="278" w:author="Autor desconocido" w:date="2016-12-01T14:13:00Z">
        <w:r>
          <w:rPr>
            <w:lang w:val="en-US"/>
          </w:rPr>
          <w:delText>outcomes</w:delText>
        </w:r>
      </w:del>
      <w:r>
        <w:rPr>
          <w:lang w:val="en-US"/>
        </w:rPr>
        <w:t xml:space="preserve"> rather than big</w:t>
      </w:r>
      <w:ins w:id="279" w:author="Autor desconocido" w:date="2016-12-01T14:13:00Z">
        <w:r>
          <w:rPr>
            <w:lang w:val="en-US"/>
          </w:rPr>
          <w:t>,</w:t>
        </w:r>
      </w:ins>
      <w:r>
        <w:rPr>
          <w:lang w:val="en-US"/>
        </w:rPr>
        <w:t xml:space="preserve"> long-term</w:t>
      </w:r>
      <w:ins w:id="280" w:author="Autor desconocido" w:date="2016-12-01T14:13:00Z">
        <w:r>
          <w:rPr>
            <w:lang w:val="en-US"/>
          </w:rPr>
          <w:t>,</w:t>
        </w:r>
      </w:ins>
      <w:r>
        <w:rPr>
          <w:lang w:val="en-US"/>
        </w:rPr>
        <w:t xml:space="preserve"> delayed </w:t>
      </w:r>
      <w:ins w:id="281" w:author="Autor desconocido" w:date="2016-12-01T14:13:00Z">
        <w:r>
          <w:rPr>
            <w:lang w:val="en-US"/>
          </w:rPr>
          <w:t>rewards</w:t>
        </w:r>
      </w:ins>
      <w:del w:id="282" w:author="Autor desconocido" w:date="2016-12-01T14:13:00Z">
        <w:r>
          <w:rPr>
            <w:lang w:val="en-US"/>
          </w:rPr>
          <w:delText>outcomes</w:delText>
        </w:r>
      </w:del>
      <w:r>
        <w:rPr>
          <w:lang w:val="en-US"/>
        </w:rPr>
        <w:t xml:space="preserve">. Stevens and Stephens (2003) </w:t>
      </w:r>
      <w:del w:id="283" w:author="Autor desconocido" w:date="2016-12-01T14:17:00Z">
        <w:r>
          <w:rPr>
            <w:lang w:val="en-US"/>
          </w:rPr>
          <w:delText>use</w:delText>
        </w:r>
      </w:del>
      <w:ins w:id="284" w:author="Autor desconocido" w:date="2016-12-01T14:17:00Z">
        <w:r>
          <w:rPr>
            <w:lang w:val="en-US"/>
          </w:rPr>
          <w:t>trained</w:t>
        </w:r>
      </w:ins>
      <w:r>
        <w:rPr>
          <w:lang w:val="en-US"/>
        </w:rPr>
        <w:t xml:space="preserve"> </w:t>
      </w:r>
      <w:del w:id="285" w:author="Autor desconocido" w:date="2016-12-01T14:19:00Z">
        <w:r>
          <w:rPr>
            <w:lang w:val="en-US"/>
          </w:rPr>
          <w:delText>B</w:delText>
        </w:r>
      </w:del>
      <w:ins w:id="286" w:author="Autor desconocido" w:date="2016-12-01T14:19:00Z">
        <w:r>
          <w:rPr>
            <w:lang w:val="en-US"/>
          </w:rPr>
          <w:t>b</w:t>
        </w:r>
      </w:ins>
      <w:r>
        <w:rPr>
          <w:lang w:val="en-US"/>
        </w:rPr>
        <w:t>lue jays</w:t>
      </w:r>
      <w:ins w:id="287" w:author="Autor desconocido" w:date="2016-12-01T14:19:00Z">
        <w:r>
          <w:rPr>
            <w:lang w:val="en-US"/>
          </w:rPr>
          <w:t xml:space="preserve"> </w:t>
        </w:r>
      </w:ins>
      <w:ins w:id="288" w:author="Autor desconocido" w:date="2016-12-01T14:19:00Z">
        <w:r>
          <w:rPr>
            <w:lang w:val="en-US"/>
          </w:rPr>
          <w:t>(</w:t>
        </w:r>
      </w:ins>
      <w:ins w:id="289" w:author="Autor desconocido" w:date="2016-12-01T14:19:00Z">
        <w:r>
          <w:rPr>
            <w:rStyle w:val="Emphasis"/>
          </w:rPr>
          <w:t>Cyanocitta cristata</w:t>
        </w:r>
      </w:ins>
      <w:ins w:id="290" w:author="Autor desconocido" w:date="2016-12-01T14:19:00Z">
        <w:r>
          <w:rPr/>
          <w:t>)</w:t>
        </w:r>
      </w:ins>
      <w:r>
        <w:rPr>
          <w:lang w:val="en-US"/>
        </w:rPr>
        <w:t xml:space="preserve"> </w:t>
      </w:r>
      <w:del w:id="291" w:author="Autor desconocido" w:date="2016-12-01T14:17:00Z">
        <w:r>
          <w:rPr>
            <w:lang w:val="en-US"/>
          </w:rPr>
          <w:delText>on</w:delText>
        </w:r>
      </w:del>
      <w:ins w:id="292" w:author="Autor desconocido" w:date="2016-12-01T14:17:00Z">
        <w:r>
          <w:rPr>
            <w:lang w:val="en-US"/>
          </w:rPr>
          <w:t>using</w:t>
        </w:r>
      </w:ins>
      <w:r>
        <w:rPr>
          <w:lang w:val="en-US"/>
        </w:rPr>
        <w:t xml:space="preserve"> four different pay-off matri</w:t>
      </w:r>
      <w:ins w:id="293" w:author="Autor desconocido" w:date="2016-12-01T14:16:00Z">
        <w:r>
          <w:rPr>
            <w:lang w:val="en-US"/>
          </w:rPr>
          <w:t>ces</w:t>
        </w:r>
      </w:ins>
      <w:del w:id="294" w:author="Autor desconocido" w:date="2016-12-01T14:16:00Z">
        <w:r>
          <w:rPr>
            <w:lang w:val="en-US"/>
          </w:rPr>
          <w:delText>x</w:delText>
        </w:r>
      </w:del>
      <w:r>
        <w:rPr>
          <w:lang w:val="en-US"/>
        </w:rPr>
        <w:t xml:space="preserve">, where one of them </w:t>
      </w:r>
      <w:del w:id="295" w:author="Autor desconocido" w:date="2016-12-01T14:16:00Z">
        <w:r>
          <w:rPr>
            <w:lang w:val="en-US"/>
          </w:rPr>
          <w:delText>is</w:delText>
        </w:r>
      </w:del>
      <w:ins w:id="296" w:author="Autor desconocido" w:date="2016-12-01T14:16:00Z">
        <w:r>
          <w:rPr>
            <w:lang w:val="en-US"/>
          </w:rPr>
          <w:t>was</w:t>
        </w:r>
      </w:ins>
      <w:r>
        <w:rPr>
          <w:lang w:val="en-US"/>
        </w:rPr>
        <w:t xml:space="preserve"> the iPD matrix, </w:t>
      </w:r>
      <w:ins w:id="297" w:author="Autor desconocido" w:date="2016-12-01T14:17:00Z">
        <w:r>
          <w:rPr>
            <w:lang w:val="en-US"/>
          </w:rPr>
          <w:t>with a</w:t>
        </w:r>
      </w:ins>
      <w:del w:id="298" w:author="Autor desconocido" w:date="2016-12-01T14:17:00Z">
        <w:r>
          <w:rPr>
            <w:lang w:val="en-US"/>
          </w:rPr>
          <w:delText>over</w:delText>
        </w:r>
      </w:del>
      <w:r>
        <w:rPr>
          <w:lang w:val="en-US"/>
        </w:rPr>
        <w:t xml:space="preserve"> special dual operant box. This study found little cooperation in </w:t>
      </w:r>
      <w:ins w:id="299" w:author="Autor desconocido" w:date="2016-12-01T14:17:00Z">
        <w:r>
          <w:rPr>
            <w:lang w:val="en-US"/>
          </w:rPr>
          <w:t>PD</w:t>
        </w:r>
      </w:ins>
      <w:del w:id="300" w:author="Autor desconocido" w:date="2016-12-01T14:17:00Z">
        <w:r>
          <w:rPr>
            <w:lang w:val="en-US"/>
          </w:rPr>
          <w:delText>prisoner's dilemma</w:delText>
        </w:r>
      </w:del>
      <w:r>
        <w:rPr>
          <w:lang w:val="en-US"/>
        </w:rPr>
        <w:t xml:space="preserve"> treatment and this findings suggest that </w:t>
      </w:r>
      <w:ins w:id="301" w:author="Autor desconocido" w:date="2016-12-01T14:19:00Z">
        <w:r>
          <w:rPr>
            <w:lang w:val="en-US"/>
          </w:rPr>
          <w:t xml:space="preserve">blue </w:t>
        </w:r>
      </w:ins>
      <w:r>
        <w:rPr>
          <w:lang w:val="en-US"/>
        </w:rPr>
        <w:t xml:space="preserve">jays don't cooperate when immediate benefit is available (defect only), even if a long-term benefit may exist. Then </w:t>
      </w:r>
      <w:del w:id="302" w:author="Autor desconocido" w:date="2016-12-01T14:20:00Z">
        <w:r>
          <w:rPr>
            <w:lang w:val="en-US"/>
          </w:rPr>
          <w:delText xml:space="preserve">in </w:delText>
        </w:r>
      </w:del>
      <w:r>
        <w:rPr>
          <w:lang w:val="en-US"/>
        </w:rPr>
        <w:t xml:space="preserve">Steven </w:t>
      </w:r>
      <w:ins w:id="303" w:author="Autor desconocido" w:date="2016-12-01T14:20:00Z">
        <w:r>
          <w:rPr>
            <w:lang w:val="en-US"/>
          </w:rPr>
          <w:t xml:space="preserve">and </w:t>
        </w:r>
      </w:ins>
      <w:ins w:id="304" w:author="Autor desconocido" w:date="2016-12-01T14:21:00Z">
        <w:r>
          <w:rPr>
            <w:lang w:val="en-US"/>
          </w:rPr>
          <w:t>colleages</w:t>
        </w:r>
      </w:ins>
      <w:del w:id="305" w:author="Autor desconocido" w:date="2016-12-01T14:21:00Z">
        <w:r>
          <w:rPr>
            <w:lang w:val="en-US"/>
          </w:rPr>
          <w:delText>et al.</w:delText>
        </w:r>
      </w:del>
      <w:r>
        <w:rPr>
          <w:lang w:val="en-US"/>
        </w:rPr>
        <w:t xml:space="preserve"> (2002 and 2005) inspired by </w:t>
      </w:r>
      <w:ins w:id="306" w:author="Autor desconocido" w:date="2016-12-01T14:22:00Z">
        <w:r>
          <w:rPr>
            <w:lang w:val="en-US"/>
          </w:rPr>
          <w:t xml:space="preserve">the </w:t>
        </w:r>
      </w:ins>
      <w:r>
        <w:rPr>
          <w:lang w:val="en-US"/>
        </w:rPr>
        <w:t>low level</w:t>
      </w:r>
      <w:ins w:id="307" w:author="Autor desconocido" w:date="2016-12-01T14:21:00Z">
        <w:r>
          <w:rPr>
            <w:lang w:val="en-US"/>
          </w:rPr>
          <w:t>s</w:t>
        </w:r>
      </w:ins>
      <w:r>
        <w:rPr>
          <w:lang w:val="en-US"/>
        </w:rPr>
        <w:t xml:space="preserve"> of cooperation </w:t>
      </w:r>
      <w:ins w:id="308" w:author="Autor desconocido" w:date="2016-12-01T14:22:00Z">
        <w:r>
          <w:rPr>
            <w:lang w:val="en-US"/>
          </w:rPr>
          <w:t xml:space="preserve">observed </w:t>
        </w:r>
      </w:ins>
      <w:r>
        <w:rPr>
          <w:lang w:val="en-US"/>
        </w:rPr>
        <w:t xml:space="preserve">(Gardner </w:t>
      </w:r>
      <w:r>
        <w:rPr>
          <w:i/>
          <w:iCs/>
          <w:lang w:val="en-US"/>
          <w:rPrChange w:id="0" w:author="Autor desconocido" w:date="2016-12-01T14:21:00Z">
            <w:rPr>
              <w:lang w:val="en-US"/>
            </w:rPr>
          </w:rPrChange>
        </w:rPr>
        <w:t>et al</w:t>
      </w:r>
      <w:del w:id="310" w:author="Autor desconocido" w:date="2016-12-01T14:21:00Z">
        <w:r>
          <w:rPr>
            <w:i/>
            <w:iCs/>
            <w:lang w:val="en-US"/>
          </w:rPr>
          <w:delText>l</w:delText>
        </w:r>
      </w:del>
      <w:r>
        <w:rPr>
          <w:i/>
          <w:iCs/>
          <w:lang w:val="en-US"/>
          <w:rPrChange w:id="0" w:author="Autor desconocido" w:date="2016-12-01T14:21:00Z">
            <w:rPr>
              <w:lang w:val="en-US"/>
            </w:rPr>
          </w:rPrChange>
        </w:rPr>
        <w:t>.</w:t>
      </w:r>
      <w:ins w:id="312" w:author="Autor desconocido" w:date="2016-12-01T14:21:00Z">
        <w:r>
          <w:rPr>
            <w:i/>
            <w:iCs/>
            <w:lang w:val="en-US"/>
          </w:rPr>
          <w:t>,</w:t>
        </w:r>
      </w:ins>
      <w:r>
        <w:rPr>
          <w:lang w:val="en-US"/>
        </w:rPr>
        <w:t xml:space="preserve"> 1984</w:t>
      </w:r>
      <w:ins w:id="313" w:author="Autor desconocido" w:date="2016-12-01T14:21:00Z">
        <w:r>
          <w:rPr>
            <w:lang w:val="en-US"/>
          </w:rPr>
          <w:t>;</w:t>
        </w:r>
      </w:ins>
      <w:del w:id="314" w:author="Autor desconocido" w:date="2016-12-01T14:21:00Z">
        <w:r>
          <w:rPr>
            <w:lang w:val="en-US"/>
          </w:rPr>
          <w:delText>,</w:delText>
        </w:r>
      </w:del>
      <w:r>
        <w:rPr>
          <w:lang w:val="en-US"/>
        </w:rPr>
        <w:t xml:space="preserve"> Clements and Stephens</w:t>
      </w:r>
      <w:ins w:id="315" w:author="Autor desconocido" w:date="2016-12-01T14:21:00Z">
        <w:r>
          <w:rPr>
            <w:lang w:val="en-US"/>
          </w:rPr>
          <w:t>,</w:t>
        </w:r>
      </w:ins>
      <w:r>
        <w:rPr>
          <w:lang w:val="en-US"/>
        </w:rPr>
        <w:t xml:space="preserve"> 1995</w:t>
      </w:r>
      <w:ins w:id="316" w:author="Autor desconocido" w:date="2016-12-01T14:21:00Z">
        <w:r>
          <w:rPr>
            <w:lang w:val="en-US"/>
          </w:rPr>
          <w:t>;</w:t>
        </w:r>
      </w:ins>
      <w:del w:id="317" w:author="Autor desconocido" w:date="2016-12-01T14:21:00Z">
        <w:r>
          <w:rPr>
            <w:lang w:val="en-US"/>
          </w:rPr>
          <w:delText>,</w:delText>
        </w:r>
      </w:del>
      <w:r>
        <w:rPr>
          <w:lang w:val="en-US"/>
        </w:rPr>
        <w:t xml:space="preserve"> Flood </w:t>
      </w:r>
      <w:r>
        <w:rPr>
          <w:i/>
          <w:iCs/>
          <w:lang w:val="en-US"/>
          <w:rPrChange w:id="0" w:author="Autor desconocido" w:date="2016-12-01T14:21:00Z">
            <w:rPr>
              <w:lang w:val="en-US"/>
            </w:rPr>
          </w:rPrChange>
        </w:rPr>
        <w:t>et al.</w:t>
      </w:r>
      <w:ins w:id="319" w:author="Autor desconocido" w:date="2016-12-01T14:21:00Z">
        <w:r>
          <w:rPr>
            <w:i/>
            <w:iCs/>
            <w:lang w:val="en-US"/>
          </w:rPr>
          <w:t>,</w:t>
        </w:r>
      </w:ins>
      <w:r>
        <w:rPr>
          <w:lang w:val="en-US"/>
        </w:rPr>
        <w:t xml:space="preserve"> 1983</w:t>
      </w:r>
      <w:ins w:id="320" w:author="Autor desconocido" w:date="2016-12-01T14:21:00Z">
        <w:r>
          <w:rPr>
            <w:lang w:val="en-US"/>
          </w:rPr>
          <w:t>;</w:t>
        </w:r>
      </w:ins>
      <w:del w:id="321" w:author="Autor desconocido" w:date="2016-12-01T14:21:00Z">
        <w:r>
          <w:rPr>
            <w:lang w:val="en-US"/>
          </w:rPr>
          <w:delText>,</w:delText>
        </w:r>
      </w:del>
      <w:r>
        <w:rPr>
          <w:lang w:val="en-US"/>
        </w:rPr>
        <w:t xml:space="preserve"> Green </w:t>
      </w:r>
      <w:r>
        <w:rPr>
          <w:i/>
          <w:iCs/>
          <w:lang w:val="en-US"/>
          <w:rPrChange w:id="0" w:author="Autor desconocido" w:date="2016-12-01T14:22:00Z">
            <w:rPr>
              <w:lang w:val="en-US"/>
            </w:rPr>
          </w:rPrChange>
        </w:rPr>
        <w:t>et al.</w:t>
      </w:r>
      <w:ins w:id="323" w:author="Autor desconocido" w:date="2016-12-01T14:22:00Z">
        <w:r>
          <w:rPr>
            <w:i/>
            <w:iCs/>
            <w:lang w:val="en-US"/>
          </w:rPr>
          <w:t>,</w:t>
        </w:r>
      </w:ins>
      <w:r>
        <w:rPr>
          <w:lang w:val="en-US"/>
        </w:rPr>
        <w:t xml:space="preserve"> 1995) proposed </w:t>
      </w:r>
      <w:ins w:id="324" w:author="iibm " w:date="2016-12-01T20:35:00Z">
        <w:r>
          <w:rPr>
            <w:lang w:val="en-US"/>
          </w:rPr>
          <w:t>assess over iPD frame to the e</w:t>
        </w:r>
      </w:ins>
      <w:ins w:id="325" w:author="iibm " w:date="2016-12-01T20:36:00Z">
        <w:r>
          <w:rPr>
            <w:lang w:val="en-US"/>
          </w:rPr>
          <w:t xml:space="preserve">ffect of a </w:t>
        </w:r>
      </w:ins>
      <w:r>
        <w:rPr>
          <w:lang w:val="en-US"/>
        </w:rPr>
        <w:t>pay</w:t>
      </w:r>
      <w:ins w:id="326" w:author="Autor desconocido" w:date="2016-12-01T14:22:00Z">
        <w:r>
          <w:rPr>
            <w:lang w:val="en-US"/>
          </w:rPr>
          <w:t>-</w:t>
        </w:r>
      </w:ins>
      <w:r>
        <w:rPr>
          <w:lang w:val="en-US"/>
        </w:rPr>
        <w:t>off accumulation and temporal clumping</w:t>
      </w:r>
      <w:ins w:id="327" w:author="iibm " w:date="2016-12-01T20:36:00Z">
        <w:r>
          <w:rPr>
            <w:lang w:val="en-US"/>
          </w:rPr>
          <w:t xml:space="preserve"> </w:t>
        </w:r>
      </w:ins>
      <w:ins w:id="328" w:author="iibm " w:date="2016-12-01T20:36:00Z">
        <w:r>
          <w:rPr>
            <w:lang w:val="en-US"/>
          </w:rPr>
          <w:t>treatment</w:t>
        </w:r>
      </w:ins>
      <w:r>
        <w:rPr>
          <w:lang w:val="en-US"/>
        </w:rPr>
        <w:t xml:space="preserve"> to iPD game using blue jays in a</w:t>
      </w:r>
      <w:ins w:id="329" w:author="Autor desconocido" w:date="2016-12-01T14:23:00Z">
        <w:r>
          <w:rPr>
            <w:lang w:val="en-US"/>
          </w:rPr>
          <w:t>n</w:t>
        </w:r>
      </w:ins>
      <w:del w:id="330" w:author="Autor desconocido" w:date="2016-12-01T14:23:00Z">
        <w:r>
          <w:rPr>
            <w:lang w:val="en-US"/>
          </w:rPr>
          <w:delText xml:space="preserve"> kind of</w:delText>
        </w:r>
      </w:del>
      <w:r>
        <w:rPr>
          <w:lang w:val="en-US"/>
        </w:rPr>
        <w:t xml:space="preserve"> apparatus that consisted of side by side V-shaped compartment</w:t>
      </w:r>
      <w:ins w:id="331" w:author="Autor desconocido" w:date="2016-12-01T14:23:00Z">
        <w:r>
          <w:rPr>
            <w:lang w:val="en-US"/>
          </w:rPr>
          <w:t>s</w:t>
        </w:r>
      </w:ins>
      <w:r>
        <w:rPr>
          <w:lang w:val="en-US"/>
        </w:rPr>
        <w:t>. They found that combi</w:t>
      </w:r>
      <w:ins w:id="332" w:author="Autor desconocido" w:date="2016-12-01T14:23:00Z">
        <w:r>
          <w:rPr>
            <w:lang w:val="en-US"/>
          </w:rPr>
          <w:t>ning</w:t>
        </w:r>
      </w:ins>
      <w:del w:id="333" w:author="Autor desconocido" w:date="2016-12-01T14:23:00Z">
        <w:r>
          <w:rPr>
            <w:lang w:val="en-US"/>
          </w:rPr>
          <w:delText>ned</w:delText>
        </w:r>
      </w:del>
      <w:r>
        <w:rPr>
          <w:lang w:val="en-US"/>
        </w:rPr>
        <w:t xml:space="preserve"> both accumulation and clumping treatment birds show</w:t>
      </w:r>
      <w:ins w:id="334" w:author="Autor desconocido" w:date="2016-12-01T14:24:00Z">
        <w:r>
          <w:rPr>
            <w:lang w:val="en-US"/>
          </w:rPr>
          <w:t>ed</w:t>
        </w:r>
      </w:ins>
      <w:r>
        <w:rPr>
          <w:lang w:val="en-US"/>
        </w:rPr>
        <w:t xml:space="preserve"> a level of cooperation </w:t>
      </w:r>
      <w:ins w:id="335" w:author="Autor desconocido" w:date="2016-12-01T14:24:00Z">
        <w:r>
          <w:rPr>
            <w:lang w:val="en-US"/>
          </w:rPr>
          <w:t xml:space="preserve">that </w:t>
        </w:r>
      </w:ins>
      <w:ins w:id="336" w:author="iibm " w:date="2016-12-01T20:42:00Z">
        <w:r>
          <w:rPr>
            <w:lang w:val="en-US"/>
          </w:rPr>
          <w:t>scar</w:t>
        </w:r>
      </w:ins>
      <w:ins w:id="337" w:author="iibm " w:date="2016-12-01T20:42:00Z">
        <w:r>
          <w:rPr>
            <w:lang w:val="en-US"/>
          </w:rPr>
          <w:t>c</w:t>
        </w:r>
      </w:ins>
      <w:ins w:id="338" w:author="iibm " w:date="2016-12-01T20:42:00Z">
        <w:r>
          <w:rPr>
            <w:lang w:val="en-US"/>
          </w:rPr>
          <w:t>e</w:t>
        </w:r>
      </w:ins>
      <w:ins w:id="339" w:author="iibm " w:date="2016-12-01T20:43:00Z">
        <w:r>
          <w:rPr>
            <w:lang w:val="en-US"/>
          </w:rPr>
          <w:t xml:space="preserve">ly </w:t>
        </w:r>
      </w:ins>
      <w:ins w:id="340" w:author="Autor desconocido" w:date="2016-12-01T14:24:00Z">
        <w:r>
          <w:rPr>
            <w:lang w:val="en-US"/>
          </w:rPr>
          <w:t>surpassed</w:t>
        </w:r>
      </w:ins>
      <w:del w:id="341" w:author="Autor desconocido" w:date="2016-12-01T14:24:00Z">
        <w:r>
          <w:rPr>
            <w:lang w:val="en-US"/>
          </w:rPr>
          <w:delText>over</w:delText>
        </w:r>
      </w:del>
      <w:r>
        <w:rPr>
          <w:lang w:val="en-US"/>
        </w:rPr>
        <w:t xml:space="preserve"> chance choice. </w:t>
      </w:r>
      <w:ins w:id="342" w:author="Autor desconocido" w:date="2016-12-01T14:24:00Z">
        <w:r>
          <w:rPr>
            <w:lang w:val="en-US"/>
          </w:rPr>
          <w:t xml:space="preserve">However, </w:t>
        </w:r>
      </w:ins>
      <w:del w:id="343" w:author="Autor desconocido" w:date="2016-12-01T14:24:00Z">
        <w:r>
          <w:rPr>
            <w:lang w:val="en-US"/>
          </w:rPr>
          <w:delText>But in</w:delText>
        </w:r>
      </w:del>
      <w:r>
        <w:rPr>
          <w:lang w:val="en-US"/>
        </w:rPr>
        <w:t xml:space="preserve"> Danchin </w:t>
      </w:r>
      <w:ins w:id="344" w:author="Autor desconocido" w:date="2016-12-01T14:24:00Z">
        <w:r>
          <w:rPr>
            <w:lang w:val="en-US"/>
          </w:rPr>
          <w:t>and colleages</w:t>
        </w:r>
      </w:ins>
      <w:del w:id="345" w:author="Autor desconocido" w:date="2016-12-01T14:24:00Z">
        <w:r>
          <w:rPr>
            <w:lang w:val="en-US"/>
          </w:rPr>
          <w:delText>et. al.</w:delText>
        </w:r>
      </w:del>
      <w:r>
        <w:rPr>
          <w:lang w:val="en-US"/>
        </w:rPr>
        <w:t xml:space="preserve"> (2006) criticized </w:t>
      </w:r>
      <w:ins w:id="346" w:author="iibm " w:date="2016-12-01T20:46:00Z">
        <w:r>
          <w:rPr>
            <w:lang w:val="en-US"/>
          </w:rPr>
          <w:t>th</w:t>
        </w:r>
      </w:ins>
      <w:ins w:id="347" w:author="iibm " w:date="2016-12-01T21:17:00Z">
        <w:r>
          <w:rPr>
            <w:lang w:val="en-US"/>
          </w:rPr>
          <w:t xml:space="preserve">e Steven's experiment </w:t>
        </w:r>
      </w:ins>
      <w:del w:id="348" w:author="iibm " w:date="2016-12-01T20:46:00Z">
        <w:r>
          <w:rPr>
            <w:lang w:val="en-US"/>
          </w:rPr>
          <w:delText>thes</w:delText>
        </w:r>
      </w:del>
      <w:del w:id="349" w:author="iibm " w:date="2016-12-01T20:47:00Z">
        <w:r>
          <w:rPr>
            <w:lang w:val="en-US"/>
          </w:rPr>
          <w:delText>e</w:delText>
        </w:r>
      </w:del>
      <w:del w:id="350" w:author="iibm " w:date="2016-12-01T21:17:00Z">
        <w:r>
          <w:rPr>
            <w:lang w:val="en-US"/>
          </w:rPr>
          <w:delText xml:space="preserve"> </w:delText>
        </w:r>
      </w:del>
      <w:r>
        <w:fldChar w:fldCharType="begin"/>
      </w:r>
      <w:r/>
      <w:r>
        <w:fldChar w:fldCharType="separate"/>
      </w:r>
      <w:del w:id="351" w:author="iibm " w:date="2016-12-01T21:17:00Z">
        <w:r>
          <w:rPr>
            <w:lang w:val="en-US"/>
          </w:rPr>
          <w:delText>treatment</w:delText>
        </w:r>
      </w:del>
      <w:r>
        <w:rPr>
          <w:lang w:val="en-US"/>
        </w:rPr>
        <w:t xml:space="preserve"> arguing that</w:t>
      </w:r>
      <w:ins w:id="352" w:author="iibm " w:date="2016-12-01T21:20:00Z">
        <w:r>
          <w:rPr>
            <w:lang w:val="en-US"/>
          </w:rPr>
          <w:t xml:space="preserve"> </w:t>
        </w:r>
      </w:ins>
      <w:ins w:id="353" w:author="iibm " w:date="2016-12-01T21:20:00Z">
        <w:r>
          <w:rPr>
            <w:lang w:val="en-US"/>
          </w:rPr>
          <w:t>each accumulation block the</w:t>
        </w:r>
      </w:ins>
      <w:r>
        <w:rPr>
          <w:lang w:val="en-US"/>
        </w:rPr>
        <w:t xml:space="preserve"> iPD payoff matrix becomes stag hung matrix</w:t>
      </w:r>
      <w:ins w:id="354" w:author="iibm " w:date="2016-12-01T21:26:00Z">
        <w:r>
          <w:rPr/>
          <w:t xml:space="preserve"> </w:t>
        </w:r>
      </w:ins>
      <w:ins w:id="355" w:author="iibm " w:date="2016-12-01T21:26:00Z">
        <w:r>
          <w:rPr/>
          <w:t>(whereby the temptation outcome, T, leave to be the best reward, R&gt;T</w:t>
        </w:r>
      </w:ins>
      <w:ins w:id="356" w:author="iibm " w:date="2016-12-01T21:26:00Z">
        <w:r>
          <w:rPr>
            <w:rFonts w:eastAsia="Liberation Mono" w:cs="Liberation Mono" w:ascii="Liberation Mono" w:hAnsi="Liberation Mono"/>
          </w:rPr>
          <w:t>≥</w:t>
        </w:r>
      </w:ins>
      <w:ins w:id="357" w:author="iibm " w:date="2016-12-01T21:26:00Z">
        <w:r>
          <w:rPr/>
          <w:t>P&gt;S)</w:t>
        </w:r>
      </w:ins>
      <w:r>
        <w:rPr>
          <w:lang w:val="en-US"/>
        </w:rPr>
        <w:t xml:space="preserve"> </w:t>
      </w:r>
      <w:del w:id="358" w:author="iibm " w:date="2016-12-01T21:20:00Z">
        <w:r>
          <w:rPr>
            <w:lang w:val="en-US"/>
          </w:rPr>
          <w:delText>after each accumulation blocks</w:delText>
        </w:r>
      </w:del>
      <w:ins w:id="359" w:author="iibm " w:date="2016-12-01T20:50:00Z">
        <w:r>
          <w:rPr>
            <w:lang w:val="en-US"/>
          </w:rPr>
          <w:t xml:space="preserve"> because </w:t>
        </w:r>
      </w:ins>
      <w:ins w:id="360" w:author="iibm " w:date="2016-12-01T21:21:00Z">
        <w:r>
          <w:rPr>
            <w:lang w:val="en-US"/>
          </w:rPr>
          <w:t xml:space="preserve">the bird </w:t>
        </w:r>
      </w:ins>
      <w:ins w:id="361" w:author="iibm " w:date="2016-12-01T21:22:00Z">
        <w:r>
          <w:rPr>
            <w:lang w:val="en-US"/>
          </w:rPr>
          <w:t>quantify the e</w:t>
        </w:r>
      </w:ins>
      <w:ins w:id="362" w:author="iibm " w:date="2016-12-01T21:23:00Z">
        <w:r>
          <w:rPr>
            <w:lang w:val="en-US"/>
          </w:rPr>
          <w:t>ffect</w:t>
        </w:r>
      </w:ins>
      <w:ins w:id="363" w:author="iibm " w:date="2016-12-01T21:23:00Z">
        <w:r>
          <w:rPr>
            <w:lang w:val="en-US"/>
          </w:rPr>
          <w:t>i</w:t>
        </w:r>
      </w:ins>
      <w:ins w:id="364" w:author="iibm " w:date="2016-12-01T21:23:00Z">
        <w:r>
          <w:rPr>
            <w:lang w:val="en-US"/>
          </w:rPr>
          <w:t xml:space="preserve">ve amount </w:t>
        </w:r>
      </w:ins>
      <w:ins w:id="365" w:author="iibm " w:date="2016-12-01T21:24:00Z">
        <w:r>
          <w:rPr>
            <w:lang w:val="en-US"/>
          </w:rPr>
          <w:t>after four trials</w:t>
        </w:r>
      </w:ins>
      <w:r>
        <w:rPr>
          <w:lang w:val="en-US"/>
        </w:rPr>
        <w:t>. Adams and Mesterton-Gibbons point</w:t>
      </w:r>
      <w:del w:id="366" w:author="Autor desconocido" w:date="2016-12-01T14:26:00Z">
        <w:r>
          <w:rPr>
            <w:lang w:val="en-US"/>
          </w:rPr>
          <w:delText>s</w:delText>
        </w:r>
      </w:del>
      <w:ins w:id="367" w:author="Autor desconocido" w:date="2016-12-01T14:26:00Z">
        <w:r>
          <w:rPr>
            <w:lang w:val="en-US"/>
          </w:rPr>
          <w:t>ed</w:t>
        </w:r>
      </w:ins>
      <w:r>
        <w:rPr>
          <w:lang w:val="en-US"/>
        </w:rPr>
        <w:t xml:space="preserve"> out that in </w:t>
      </w:r>
      <w:ins w:id="368" w:author="Autor desconocido" w:date="2016-12-01T14:27:00Z">
        <w:r>
          <w:rPr>
            <w:lang w:val="en-US"/>
          </w:rPr>
          <w:t xml:space="preserve">a different study by </w:t>
        </w:r>
      </w:ins>
      <w:r>
        <w:rPr>
          <w:lang w:val="en-US"/>
        </w:rPr>
        <w:t xml:space="preserve">Stevens </w:t>
      </w:r>
      <w:del w:id="369" w:author="Autor desconocido" w:date="2016-12-01T14:27:00Z">
        <w:r>
          <w:rPr>
            <w:lang w:val="en-US"/>
          </w:rPr>
          <w:delText xml:space="preserve">et al. </w:delText>
        </w:r>
      </w:del>
      <w:ins w:id="370" w:author="Autor desconocido" w:date="2016-12-01T14:27:00Z">
        <w:r>
          <w:rPr>
            <w:lang w:val="en-US"/>
          </w:rPr>
          <w:t xml:space="preserve">And colleages </w:t>
        </w:r>
      </w:ins>
      <w:r>
        <w:rPr>
          <w:lang w:val="en-US"/>
        </w:rPr>
        <w:t xml:space="preserve">(2002) </w:t>
      </w:r>
      <w:del w:id="371" w:author="Autor desconocido" w:date="2016-12-01T14:27:00Z">
        <w:r>
          <w:rPr>
            <w:lang w:val="en-US"/>
          </w:rPr>
          <w:delText xml:space="preserve">found that </w:delText>
        </w:r>
      </w:del>
      <w:r>
        <w:rPr>
          <w:lang w:val="en-US"/>
        </w:rPr>
        <w:t>birds care less about the immediacy of reward if seeds accumulation in a transparent food tray for some time before being deliver</w:t>
      </w:r>
      <w:ins w:id="372" w:author="Autor desconocido" w:date="2016-12-01T14:27:00Z">
        <w:r>
          <w:rPr>
            <w:lang w:val="en-US"/>
          </w:rPr>
          <w:t>ed</w:t>
        </w:r>
      </w:ins>
      <w:r>
        <w:rPr>
          <w:lang w:val="en-US"/>
        </w:rPr>
        <w:t xml:space="preserve">. </w:t>
      </w:r>
    </w:p>
    <w:p>
      <w:pPr>
        <w:pStyle w:val="PreformattedText"/>
        <w:spacing w:lineRule="auto" w:line="360" w:before="230" w:after="230"/>
        <w:jc w:val="both"/>
        <w:rPr>
          <w:lang w:val="en-US"/>
        </w:rPr>
      </w:pPr>
      <w:r>
        <w:rPr>
          <w:lang w:val="en-US"/>
        </w:rPr>
        <w:t xml:space="preserve">Moreover, Mendres and Waal(2000) and Waal(2000), used a pulling task </w:t>
      </w:r>
      <w:del w:id="373" w:author="Autor desconocido" w:date="2016-12-01T14:28:00Z">
        <w:r>
          <w:rPr>
            <w:lang w:val="en-US"/>
          </w:rPr>
          <w:delText>over</w:delText>
        </w:r>
      </w:del>
      <w:ins w:id="374" w:author="Autor desconocido" w:date="2016-12-01T14:28:00Z">
        <w:r>
          <w:rPr>
            <w:lang w:val="en-US"/>
          </w:rPr>
          <w:t xml:space="preserve">in </w:t>
        </w:r>
      </w:ins>
      <w:r>
        <w:rPr>
          <w:lang w:val="en-US"/>
        </w:rPr>
        <w:t xml:space="preserve"> </w:t>
      </w:r>
      <w:del w:id="375" w:author="Autor desconocido" w:date="2016-12-01T14:28:00Z">
        <w:r>
          <w:rPr>
            <w:lang w:val="en-US"/>
          </w:rPr>
          <w:delText>C</w:delText>
        </w:r>
      </w:del>
      <w:ins w:id="376" w:author="Autor desconocido" w:date="2016-12-01T14:28:00Z">
        <w:r>
          <w:rPr>
            <w:lang w:val="en-US"/>
          </w:rPr>
          <w:t>c</w:t>
        </w:r>
      </w:ins>
      <w:r>
        <w:rPr>
          <w:lang w:val="en-US"/>
        </w:rPr>
        <w:t>apuchin monkeys (</w:t>
      </w:r>
      <w:del w:id="377" w:author="Autor desconocido" w:date="2016-12-01T14:28:00Z">
        <w:r>
          <w:rPr>
            <w:lang w:val="en-US"/>
          </w:rPr>
          <w:delText>c</w:delText>
        </w:r>
      </w:del>
      <w:ins w:id="378" w:author="Autor desconocido" w:date="2016-12-01T14:28:00Z">
        <w:r>
          <w:rPr>
            <w:i/>
            <w:iCs/>
            <w:lang w:val="en-US"/>
          </w:rPr>
          <w:t>C</w:t>
        </w:r>
      </w:ins>
      <w:r>
        <w:rPr>
          <w:i/>
          <w:iCs/>
          <w:lang w:val="en-US"/>
          <w:rPrChange w:id="0" w:author="Autor desconocido" w:date="2016-12-01T14:28:00Z">
            <w:rPr>
              <w:lang w:val="en-US"/>
            </w:rPr>
          </w:rPrChange>
        </w:rPr>
        <w:t>ebus apella</w:t>
      </w:r>
      <w:r>
        <w:rPr>
          <w:lang w:val="en-US"/>
        </w:rPr>
        <w:t xml:space="preserve">) and a chamber divided </w:t>
      </w:r>
      <w:del w:id="380" w:author="Autor desconocido" w:date="2016-12-01T14:29:00Z">
        <w:r>
          <w:rPr>
            <w:lang w:val="en-US"/>
          </w:rPr>
          <w:delText>for</w:delText>
        </w:r>
      </w:del>
      <w:ins w:id="381" w:author="Autor desconocido" w:date="2016-12-01T14:29:00Z">
        <w:r>
          <w:rPr>
            <w:lang w:val="en-US"/>
          </w:rPr>
          <w:t>with</w:t>
        </w:r>
      </w:ins>
      <w:r>
        <w:rPr>
          <w:lang w:val="en-US"/>
        </w:rPr>
        <w:t xml:space="preserve"> mesh to test</w:t>
      </w:r>
      <w:del w:id="382" w:author="Autor desconocido" w:date="2016-12-01T14:29:00Z">
        <w:r>
          <w:rPr>
            <w:lang w:val="en-US"/>
          </w:rPr>
          <w:delText>s</w:delText>
        </w:r>
      </w:del>
      <w:r>
        <w:rPr>
          <w:lang w:val="en-US"/>
        </w:rPr>
        <w:t xml:space="preserve"> cooperation. </w:t>
      </w:r>
      <w:ins w:id="383" w:author="Autor desconocido" w:date="2016-12-01T14:29:00Z">
        <w:r>
          <w:rPr>
            <w:lang w:val="en-US"/>
          </w:rPr>
          <w:t>As a result,</w:t>
        </w:r>
      </w:ins>
      <w:del w:id="384" w:author="Autor desconocido" w:date="2016-12-01T14:29:00Z">
        <w:r>
          <w:rPr>
            <w:lang w:val="en-US"/>
          </w:rPr>
          <w:delText>They got that</w:delText>
        </w:r>
      </w:del>
      <w:r>
        <w:rPr>
          <w:lang w:val="en-US"/>
        </w:rPr>
        <w:t xml:space="preserve"> monkeys c</w:t>
      </w:r>
      <w:del w:id="385" w:author="Autor desconocido" w:date="2016-12-01T14:29:00Z">
        <w:r>
          <w:rPr>
            <w:lang w:val="en-US"/>
          </w:rPr>
          <w:delText>an</w:delText>
        </w:r>
      </w:del>
      <w:ins w:id="386" w:author="Autor desconocido" w:date="2016-12-01T14:29:00Z">
        <w:r>
          <w:rPr>
            <w:lang w:val="en-US"/>
          </w:rPr>
          <w:t>ould</w:t>
        </w:r>
      </w:ins>
      <w:r>
        <w:rPr>
          <w:lang w:val="en-US"/>
        </w:rPr>
        <w:t xml:space="preserve"> adjust pulling task behavior according to their partner's presence and</w:t>
      </w:r>
      <w:ins w:id="387" w:author="Autor desconocido" w:date="2016-12-01T14:30:00Z">
        <w:r>
          <w:rPr>
            <w:lang w:val="en-US"/>
          </w:rPr>
          <w:t xml:space="preserve"> </w:t>
        </w:r>
      </w:ins>
      <w:ins w:id="388" w:author="Autor desconocido" w:date="2016-12-01T14:30:00Z">
        <w:r>
          <w:rPr>
            <w:lang w:val="en-US"/>
          </w:rPr>
          <w:t>in turn</w:t>
        </w:r>
      </w:ins>
      <w:r>
        <w:rPr>
          <w:lang w:val="en-US"/>
        </w:rPr>
        <w:t xml:space="preserve"> the food shared behavior depend</w:t>
      </w:r>
      <w:ins w:id="389" w:author="Autor desconocido" w:date="2016-12-01T14:30:00Z">
        <w:r>
          <w:rPr>
            <w:lang w:val="en-US"/>
          </w:rPr>
          <w:t>ed</w:t>
        </w:r>
      </w:ins>
      <w:r>
        <w:rPr>
          <w:lang w:val="en-US"/>
        </w:rPr>
        <w:t xml:space="preserve"> of quality of own and partner foods. Similarly, using a pulling task to give food to a partner and receive from a altruistic partner Hause</w:t>
      </w:r>
      <w:ins w:id="390" w:author="Autor desconocido" w:date="2016-12-01T14:30:00Z">
        <w:r>
          <w:rPr>
            <w:lang w:val="en-US"/>
          </w:rPr>
          <w:t xml:space="preserve"> </w:t>
        </w:r>
      </w:ins>
      <w:ins w:id="391" w:author="Autor desconocido" w:date="2016-12-01T14:30:00Z">
        <w:r>
          <w:rPr>
            <w:lang w:val="en-US"/>
          </w:rPr>
          <w:t>and colleagues</w:t>
        </w:r>
      </w:ins>
      <w:del w:id="392" w:author="Autor desconocido" w:date="2016-12-01T14:30:00Z">
        <w:r>
          <w:rPr>
            <w:lang w:val="en-US"/>
          </w:rPr>
          <w:delText xml:space="preserve"> et al.</w:delText>
        </w:r>
      </w:del>
      <w:r>
        <w:rPr>
          <w:lang w:val="en-US"/>
        </w:rPr>
        <w:t>(2003) evaluated altruistic food giving behavior where shar</w:t>
      </w:r>
      <w:del w:id="393" w:author="Autor desconocido" w:date="2016-12-01T14:31:00Z">
        <w:r>
          <w:rPr>
            <w:lang w:val="en-US"/>
          </w:rPr>
          <w:delText>e</w:delText>
        </w:r>
      </w:del>
      <w:ins w:id="394" w:author="Autor desconocido" w:date="2016-12-01T14:31:00Z">
        <w:r>
          <w:rPr>
            <w:lang w:val="en-US"/>
          </w:rPr>
          <w:t>ing</w:t>
        </w:r>
      </w:ins>
      <w:r>
        <w:rPr>
          <w:lang w:val="en-US"/>
        </w:rPr>
        <w:t xml:space="preserve"> food through </w:t>
      </w:r>
      <w:ins w:id="395" w:author="Autor desconocido" w:date="2016-12-01T14:31:00Z">
        <w:r>
          <w:rPr>
            <w:lang w:val="en-US"/>
          </w:rPr>
          <w:t xml:space="preserve">the </w:t>
        </w:r>
      </w:ins>
      <w:r>
        <w:rPr>
          <w:lang w:val="en-US"/>
        </w:rPr>
        <w:t>mesh was not allowed over genetically unrelated cotton-top tamarin mokeys</w:t>
      </w:r>
      <w:ins w:id="396" w:author="Autor desconocido" w:date="2016-12-01T14:31:00Z">
        <w:r>
          <w:rPr>
            <w:lang w:val="en-US"/>
          </w:rPr>
          <w:t>(</w:t>
        </w:r>
      </w:ins>
      <w:ins w:id="397" w:author="Autor desconocido" w:date="2016-12-01T14:31:00Z">
        <w:r>
          <w:rPr>
            <w:i/>
            <w:iCs/>
            <w:lang w:val="en-US"/>
          </w:rPr>
          <w:t>Saguinus oedipus</w:t>
        </w:r>
      </w:ins>
      <w:ins w:id="398" w:author="Autor desconocido" w:date="2016-12-01T14:31:00Z">
        <w:r>
          <w:rPr>
            <w:lang w:val="en-US"/>
          </w:rPr>
          <w:t>)</w:t>
        </w:r>
      </w:ins>
      <w:r>
        <w:rPr>
          <w:lang w:val="en-US"/>
        </w:rPr>
        <w:t xml:space="preserve"> and showed that monkeys give more or less foods to </w:t>
      </w:r>
      <w:ins w:id="399" w:author="Autor desconocido" w:date="2016-12-01T14:32:00Z">
        <w:r>
          <w:rPr>
            <w:lang w:val="en-US"/>
          </w:rPr>
          <w:t xml:space="preserve">their </w:t>
        </w:r>
      </w:ins>
      <w:r>
        <w:rPr>
          <w:lang w:val="en-US"/>
        </w:rPr>
        <w:t>partner</w:t>
      </w:r>
      <w:ins w:id="400" w:author="Autor desconocido" w:date="2016-12-01T14:32:00Z">
        <w:r>
          <w:rPr>
            <w:lang w:val="en-US"/>
          </w:rPr>
          <w:t>s</w:t>
        </w:r>
      </w:ins>
      <w:r>
        <w:rPr>
          <w:lang w:val="en-US"/>
        </w:rPr>
        <w:t xml:space="preserve"> taking into account wh</w:t>
      </w:r>
      <w:ins w:id="401" w:author="iibm " w:date="2016-12-01T21:55:00Z">
        <w:r>
          <w:rPr>
            <w:lang w:val="en-US"/>
          </w:rPr>
          <w:t>o</w:t>
        </w:r>
      </w:ins>
      <w:ins w:id="402" w:author="iibm " w:date="2016-12-01T21:57:00Z">
        <w:r>
          <w:rPr>
            <w:lang w:val="en-US"/>
          </w:rPr>
          <w:t>m</w:t>
        </w:r>
      </w:ins>
      <w:del w:id="403" w:author="iibm " w:date="2016-12-01T21:55:00Z">
        <w:r>
          <w:rPr>
            <w:lang w:val="en-US"/>
          </w:rPr>
          <w:delText>at</w:delText>
        </w:r>
      </w:del>
      <w:r>
        <w:rPr>
          <w:lang w:val="en-US"/>
        </w:rPr>
        <w:t xml:space="preserve"> was altruistic and wh</w:t>
      </w:r>
      <w:ins w:id="404" w:author="iibm " w:date="2016-12-01T21:55:00Z">
        <w:r>
          <w:rPr>
            <w:lang w:val="en-US"/>
          </w:rPr>
          <w:t>o</w:t>
        </w:r>
      </w:ins>
      <w:ins w:id="405" w:author="iibm " w:date="2016-12-01T21:57:00Z">
        <w:r>
          <w:rPr>
            <w:lang w:val="en-US"/>
          </w:rPr>
          <w:t>m</w:t>
        </w:r>
      </w:ins>
      <w:del w:id="406" w:author="iibm " w:date="2016-12-01T21:55:00Z">
        <w:r>
          <w:rPr>
            <w:lang w:val="en-US"/>
          </w:rPr>
          <w:delText>at</w:delText>
        </w:r>
      </w:del>
      <w:r>
        <w:rPr>
          <w:lang w:val="en-US"/>
        </w:rPr>
        <w:t xml:space="preserve"> not.</w:t>
      </w:r>
    </w:p>
    <w:p>
      <w:pPr>
        <w:pStyle w:val="PreformattedText"/>
        <w:spacing w:lineRule="auto" w:line="360" w:before="230" w:after="230"/>
        <w:jc w:val="both"/>
        <w:rPr>
          <w:lang w:val="en-US"/>
        </w:rPr>
      </w:pPr>
      <w:r>
        <w:rPr>
          <w:lang w:val="en-US"/>
        </w:rPr>
        <w:t>Knowing that primates have high psychological capabilit</w:t>
      </w:r>
      <w:del w:id="407" w:author="Autor desconocido" w:date="2016-12-01T14:33:00Z">
        <w:r>
          <w:rPr>
            <w:lang w:val="en-US"/>
          </w:rPr>
          <w:delText>y</w:delText>
        </w:r>
      </w:del>
      <w:ins w:id="408" w:author="Autor desconocido" w:date="2016-12-01T14:33:00Z">
        <w:r>
          <w:rPr>
            <w:lang w:val="en-US"/>
          </w:rPr>
          <w:t>ies</w:t>
        </w:r>
      </w:ins>
      <w:ins w:id="409" w:author="iibm " w:date="2016-12-01T22:02:00Z">
        <w:r>
          <w:rPr>
            <w:lang w:val="en-US"/>
          </w:rPr>
          <w:t xml:space="preserve"> (cita)</w:t>
        </w:r>
      </w:ins>
      <w:del w:id="410" w:author="iibm " w:date="2016-12-01T22:02:00Z">
        <w:r>
          <w:rPr>
            <w:lang w:val="en-US"/>
          </w:rPr>
          <w:commentReference w:id="6"/>
        </w:r>
      </w:del>
      <w:r>
        <w:rPr>
          <w:lang w:val="en-US"/>
        </w:rPr>
        <w:t xml:space="preserve"> we can expect that these </w:t>
      </w:r>
      <w:del w:id="411" w:author="Autor desconocido" w:date="2016-12-01T14:33:00Z">
        <w:r>
          <w:rPr>
            <w:lang w:val="en-US"/>
          </w:rPr>
          <w:delText>kind of</w:delText>
        </w:r>
      </w:del>
      <w:r>
        <w:rPr>
          <w:lang w:val="en-US"/>
        </w:rPr>
        <w:t xml:space="preserve"> animals can </w:t>
      </w:r>
      <w:del w:id="412" w:author="Autor desconocido" w:date="2016-12-01T14:34:00Z">
        <w:r>
          <w:rPr>
            <w:lang w:val="en-US"/>
          </w:rPr>
          <w:delText>able to</w:delText>
        </w:r>
      </w:del>
      <w:r>
        <w:rPr>
          <w:lang w:val="en-US"/>
        </w:rPr>
        <w:t xml:space="preserve"> learn reciprocal altruism despite of </w:t>
      </w:r>
      <w:del w:id="413" w:author="Autor desconocido" w:date="2016-12-01T14:34:00Z">
        <w:r>
          <w:rPr>
            <w:lang w:val="en-US"/>
          </w:rPr>
          <w:delText xml:space="preserve">they </w:delText>
        </w:r>
      </w:del>
      <w:r>
        <w:rPr>
          <w:lang w:val="en-US"/>
        </w:rPr>
        <w:t>not perform</w:t>
      </w:r>
      <w:ins w:id="414" w:author="Autor desconocido" w:date="2016-12-01T14:34:00Z">
        <w:r>
          <w:rPr>
            <w:lang w:val="en-US"/>
          </w:rPr>
          <w:t>ing</w:t>
        </w:r>
      </w:ins>
      <w:r>
        <w:rPr>
          <w:lang w:val="en-US"/>
        </w:rPr>
        <w:t xml:space="preserve"> this behavior in </w:t>
      </w:r>
      <w:ins w:id="415" w:author="Autor desconocido" w:date="2016-12-01T14:34:00Z">
        <w:r>
          <w:rPr>
            <w:lang w:val="en-US"/>
          </w:rPr>
          <w:t xml:space="preserve">the </w:t>
        </w:r>
      </w:ins>
      <w:r>
        <w:rPr>
          <w:lang w:val="en-US"/>
        </w:rPr>
        <w:t>wild</w:t>
      </w:r>
      <w:del w:id="416" w:author="Autor desconocido" w:date="2016-12-01T14:34:00Z">
        <w:r>
          <w:rPr>
            <w:lang w:val="en-US"/>
          </w:rPr>
          <w:delText>,</w:delText>
        </w:r>
      </w:del>
      <w:ins w:id="417" w:author="Autor desconocido" w:date="2016-12-01T14:34:00Z">
        <w:r>
          <w:rPr>
            <w:lang w:val="en-US"/>
          </w:rPr>
          <w:t>.</w:t>
        </w:r>
      </w:ins>
      <w:r>
        <w:rPr>
          <w:lang w:val="en-US"/>
        </w:rPr>
        <w:t xml:space="preserve"> </w:t>
      </w:r>
      <w:ins w:id="418" w:author="Autor desconocido" w:date="2016-12-01T14:34:00Z">
        <w:r>
          <w:rPr>
            <w:lang w:val="en-US"/>
          </w:rPr>
          <w:t xml:space="preserve">It's </w:t>
        </w:r>
      </w:ins>
      <w:del w:id="419" w:author="Autor desconocido" w:date="2016-12-01T14:34:00Z">
        <w:r>
          <w:rPr>
            <w:lang w:val="en-US"/>
          </w:rPr>
          <w:delText xml:space="preserve">but the </w:delText>
        </w:r>
      </w:del>
      <w:r>
        <w:rPr>
          <w:lang w:val="en-US"/>
        </w:rPr>
        <w:t xml:space="preserve">interesting </w:t>
      </w:r>
      <w:ins w:id="420" w:author="Autor desconocido" w:date="2016-12-01T14:34:00Z">
        <w:r>
          <w:rPr>
            <w:lang w:val="en-US"/>
          </w:rPr>
          <w:t>then to</w:t>
        </w:r>
      </w:ins>
      <w:ins w:id="421" w:author="Autor desconocido" w:date="2016-12-01T14:35:00Z">
        <w:r>
          <w:rPr>
            <w:lang w:val="en-US"/>
          </w:rPr>
          <w:t xml:space="preserve"> investigat</w:t>
        </w:r>
      </w:ins>
      <w:ins w:id="422" w:author="iibm " w:date="2016-12-01T22:03:00Z">
        <w:r>
          <w:rPr>
            <w:lang w:val="en-US"/>
          </w:rPr>
          <w:t>e</w:t>
        </w:r>
      </w:ins>
      <w:ins w:id="423" w:author="Autor desconocido" w:date="2016-12-01T14:35:00Z">
        <w:r>
          <w:rPr>
            <w:lang w:val="en-US"/>
          </w:rPr>
          <w:t>e</w:t>
        </w:r>
      </w:ins>
      <w:del w:id="424" w:author="Autor desconocido" w:date="2016-12-01T14:35:00Z">
        <w:r>
          <w:rPr>
            <w:lang w:val="en-US"/>
          </w:rPr>
          <w:delText>question is</w:delText>
        </w:r>
      </w:del>
      <w:r>
        <w:rPr>
          <w:lang w:val="en-US"/>
        </w:rPr>
        <w:t xml:space="preserve"> whether animals with less </w:t>
      </w:r>
      <w:ins w:id="425" w:author="Autor desconocido" w:date="2016-12-01T14:35:00Z">
        <w:r>
          <w:rPr>
            <w:lang w:val="en-US"/>
          </w:rPr>
          <w:t>cognitive habilities</w:t>
        </w:r>
      </w:ins>
      <w:del w:id="426" w:author="Autor desconocido" w:date="2016-12-01T14:35:00Z">
        <w:r>
          <w:rPr>
            <w:lang w:val="en-US"/>
          </w:rPr>
          <w:delText>capabilities</w:delText>
        </w:r>
      </w:del>
      <w:r>
        <w:rPr>
          <w:lang w:val="en-US"/>
        </w:rPr>
        <w:t xml:space="preserve"> can learn reciprocal altruism. </w:t>
      </w:r>
      <w:ins w:id="427" w:author="Autor desconocido" w:date="2016-12-01T14:35:00Z">
        <w:r>
          <w:rPr>
            <w:lang w:val="en-US"/>
          </w:rPr>
          <w:t>Using silimar protocols than the ones used for primates</w:t>
        </w:r>
      </w:ins>
      <w:del w:id="428" w:author="Autor desconocido" w:date="2016-12-01T14:36:00Z">
        <w:r>
          <w:rPr>
            <w:lang w:val="en-US"/>
          </w:rPr>
          <w:delText>For the same way that monkeys experiments</w:delText>
        </w:r>
      </w:del>
      <w:r>
        <w:rPr>
          <w:lang w:val="en-US"/>
        </w:rPr>
        <w:t>, Rutte and Taborsky (2007) assess</w:t>
      </w:r>
      <w:ins w:id="429" w:author="Autor desconocido" w:date="2016-12-01T14:36:00Z">
        <w:r>
          <w:rPr>
            <w:lang w:val="en-US"/>
          </w:rPr>
          <w:t>ed</w:t>
        </w:r>
      </w:ins>
      <w:r>
        <w:rPr>
          <w:lang w:val="en-US"/>
        </w:rPr>
        <w:t xml:space="preserve"> generalized reciprocity in female rats (</w:t>
      </w:r>
      <w:r>
        <w:rPr>
          <w:i/>
          <w:iCs/>
          <w:lang w:val="en-US"/>
          <w:rPrChange w:id="0" w:author="Autor desconocido" w:date="2016-12-01T14:36:00Z">
            <w:rPr>
              <w:lang w:val="en-US"/>
            </w:rPr>
          </w:rPrChange>
        </w:rPr>
        <w:t>Rattus norvegicus</w:t>
      </w:r>
      <w:r>
        <w:rPr>
          <w:lang w:val="en-US"/>
        </w:rPr>
        <w:t>) by means of a alternating pulling task</w:t>
      </w:r>
      <w:ins w:id="431" w:author="Autor desconocido" w:date="2016-12-01T14:40:00Z">
        <w:r>
          <w:rPr>
            <w:lang w:val="en-US"/>
          </w:rPr>
          <w:t xml:space="preserve"> </w:t>
        </w:r>
      </w:ins>
      <w:ins w:id="432" w:author="Autor desconocido" w:date="2016-12-01T14:40:00Z">
        <w:r>
          <w:rPr>
            <w:lang w:val="en-US"/>
          </w:rPr>
          <w:t xml:space="preserve">in a </w:t>
        </w:r>
      </w:ins>
      <w:ins w:id="433" w:author="Autor desconocido" w:date="2016-12-01T14:40:00Z">
        <w:commentRangeStart w:id="7"/>
        <w:r>
          <w:rPr>
            <w:lang w:val="en-US"/>
          </w:rPr>
          <w:t xml:space="preserve">Wall </w:t>
        </w:r>
      </w:ins>
      <w:ins w:id="434" w:author="Autor desconocido" w:date="2016-12-01T14:40:00Z">
        <w:r>
          <w:rPr>
            <w:lang w:val="en-US"/>
          </w:rPr>
          <w:t>and</w:t>
        </w:r>
      </w:ins>
      <w:ins w:id="435" w:author="Autor desconocido" w:date="2016-12-01T14:40:00Z">
        <w:r>
          <w:rPr>
            <w:lang w:val="en-US"/>
          </w:rPr>
          <w:t xml:space="preserve"> Menders</w:t>
        </w:r>
      </w:ins>
      <w:ins w:id="436" w:author="Autor desconocido" w:date="2016-12-01T14:40:00Z">
        <w:commentRangeEnd w:id="7"/>
        <w:r>
          <w:rPr>
            <w:lang w:val="en-US"/>
          </w:rPr>
        </w:r>
      </w:ins>
      <w:ins w:id="437" w:author="Autor desconocido" w:date="2016-12-01T14:40:00Z">
        <w:r>
          <w:rPr>
            <w:lang w:val="en-US"/>
          </w:rPr>
          <w:commentReference w:id="7"/>
        </w:r>
      </w:ins>
      <w:ins w:id="438" w:author="Autor desconocido" w:date="2016-12-01T14:40:00Z">
        <w:r>
          <w:rPr>
            <w:lang w:val="en-US"/>
          </w:rPr>
          <w:t xml:space="preserve"> </w:t>
        </w:r>
      </w:ins>
      <w:ins w:id="439" w:author="Autor desconocido" w:date="2016-12-01T14:40:00Z">
        <w:r>
          <w:rPr>
            <w:lang w:val="en-US"/>
          </w:rPr>
          <w:t>chamber adapted for rats</w:t>
        </w:r>
      </w:ins>
      <w:ins w:id="440" w:author="Autor desconocido" w:date="2016-12-01T14:36:00Z">
        <w:r>
          <w:rPr>
            <w:lang w:val="en-US"/>
          </w:rPr>
          <w:t xml:space="preserve">. </w:t>
        </w:r>
      </w:ins>
      <w:ins w:id="441" w:author="Autor desconocido" w:date="2016-12-01T14:36:00Z">
        <w:r>
          <w:rPr>
            <w:lang w:val="en-US"/>
          </w:rPr>
          <w:t>In this protocol,</w:t>
        </w:r>
      </w:ins>
      <w:r>
        <w:rPr>
          <w:lang w:val="en-US"/>
        </w:rPr>
        <w:t xml:space="preserve"> </w:t>
      </w:r>
      <w:del w:id="442" w:author="Autor desconocido" w:date="2016-12-01T14:37:00Z">
        <w:r>
          <w:rPr>
            <w:lang w:val="en-US"/>
          </w:rPr>
          <w:delText>in which either</w:delText>
        </w:r>
      </w:del>
      <w:r>
        <w:rPr>
          <w:lang w:val="en-US"/>
        </w:rPr>
        <w:t xml:space="preserve"> the focal rats adopt a role of either </w:t>
      </w:r>
      <w:ins w:id="443" w:author="Autor desconocido" w:date="2016-12-01T14:38:00Z">
        <w:r>
          <w:rPr>
            <w:lang w:val="en-US"/>
          </w:rPr>
          <w:t>“</w:t>
        </w:r>
      </w:ins>
      <w:r>
        <w:rPr>
          <w:lang w:val="en-US"/>
        </w:rPr>
        <w:t>helper</w:t>
      </w:r>
      <w:ins w:id="444" w:author="Autor desconocido" w:date="2016-12-01T14:38:00Z">
        <w:r>
          <w:rPr>
            <w:lang w:val="en-US"/>
          </w:rPr>
          <w:t>”</w:t>
        </w:r>
      </w:ins>
      <w:r>
        <w:rPr>
          <w:lang w:val="en-US"/>
        </w:rPr>
        <w:t xml:space="preserve"> </w:t>
      </w:r>
      <w:del w:id="445" w:author="Autor desconocido" w:date="2016-12-01T14:38:00Z">
        <w:r>
          <w:rPr>
            <w:lang w:val="en-US"/>
          </w:rPr>
          <w:delText>to</w:delText>
        </w:r>
      </w:del>
      <w:ins w:id="446" w:author="Autor desconocido" w:date="2016-12-01T14:38:00Z">
        <w:r>
          <w:rPr>
            <w:lang w:val="en-US"/>
          </w:rPr>
          <w:t xml:space="preserve"> </w:t>
        </w:r>
      </w:ins>
      <w:ins w:id="447" w:author="Autor desconocido" w:date="2016-12-01T14:38:00Z">
        <w:r>
          <w:rPr>
            <w:lang w:val="en-US"/>
          </w:rPr>
          <w:t>in which the</w:t>
        </w:r>
      </w:ins>
      <w:ins w:id="448" w:author="Autor desconocido" w:date="2016-12-01T14:39:00Z">
        <w:r>
          <w:rPr>
            <w:lang w:val="en-US"/>
          </w:rPr>
          <w:t>y</w:t>
        </w:r>
      </w:ins>
      <w:r>
        <w:rPr>
          <w:lang w:val="en-US"/>
        </w:rPr>
        <w:t xml:space="preserve"> give food to a partner or </w:t>
      </w:r>
      <w:del w:id="449" w:author="Autor desconocido" w:date="2016-12-01T14:39:00Z">
        <w:r>
          <w:rPr>
            <w:lang w:val="en-US"/>
          </w:rPr>
          <w:delText>a</w:delText>
        </w:r>
      </w:del>
      <w:r>
        <w:rPr>
          <w:lang w:val="en-US"/>
        </w:rPr>
        <w:t xml:space="preserve"> </w:t>
      </w:r>
      <w:ins w:id="450" w:author="Autor desconocido" w:date="2016-12-01T14:39:00Z">
        <w:r>
          <w:rPr>
            <w:lang w:val="en-US"/>
          </w:rPr>
          <w:t>“</w:t>
        </w:r>
      </w:ins>
      <w:r>
        <w:rPr>
          <w:lang w:val="en-US"/>
        </w:rPr>
        <w:t>receiver</w:t>
      </w:r>
      <w:ins w:id="451" w:author="Autor desconocido" w:date="2016-12-01T14:39:00Z">
        <w:r>
          <w:rPr>
            <w:lang w:val="en-US"/>
          </w:rPr>
          <w:t xml:space="preserve">” </w:t>
        </w:r>
      </w:ins>
      <w:ins w:id="452" w:author="Autor desconocido" w:date="2016-12-01T14:39:00Z">
        <w:r>
          <w:rPr>
            <w:lang w:val="en-US"/>
          </w:rPr>
          <w:t>where thay take</w:t>
        </w:r>
      </w:ins>
      <w:r>
        <w:rPr>
          <w:lang w:val="en-US"/>
        </w:rPr>
        <w:t xml:space="preserve"> food from a partner</w:t>
      </w:r>
      <w:del w:id="453" w:author="Autor desconocido" w:date="2016-12-01T14:41:00Z">
        <w:r>
          <w:rPr>
            <w:lang w:val="en-US"/>
          </w:rPr>
          <w:delText xml:space="preserve"> over a like-Wall&amp;Menders chamber scaled for rats</w:delText>
        </w:r>
      </w:del>
      <w:r>
        <w:rPr>
          <w:lang w:val="en-US"/>
        </w:rPr>
        <w:t>. Generalized reciprocity is kind of reciprocal altruism between unrelated individuals where individual make altruistic behavior</w:t>
      </w:r>
      <w:ins w:id="454" w:author="Autor desconocido" w:date="2016-12-01T14:41:00Z">
        <w:r>
          <w:rPr>
            <w:lang w:val="en-US"/>
          </w:rPr>
          <w:t>s</w:t>
        </w:r>
      </w:ins>
      <w:r>
        <w:rPr>
          <w:lang w:val="en-US"/>
        </w:rPr>
        <w:t xml:space="preserve"> by previous social experience irrespective of partner identity. </w:t>
      </w:r>
      <w:ins w:id="455" w:author="iibm " w:date="2016-12-01T22:07:00Z">
        <w:r>
          <w:rPr>
            <w:lang w:val="en-US"/>
          </w:rPr>
          <w:t>The Taborsky's e</w:t>
        </w:r>
      </w:ins>
      <w:del w:id="456" w:author="iibm " w:date="2016-12-01T22:07:00Z">
        <w:r>
          <w:rPr>
            <w:lang w:val="en-US"/>
          </w:rPr>
          <w:delText>E</w:delText>
        </w:r>
      </w:del>
      <w:r>
        <w:rPr>
          <w:lang w:val="en-US"/>
        </w:rPr>
        <w:t>xperiment was carried out with two phase</w:t>
      </w:r>
      <w:ins w:id="457" w:author="Autor desconocido" w:date="2016-12-01T14:43:00Z">
        <w:r>
          <w:rPr>
            <w:lang w:val="en-US"/>
          </w:rPr>
          <w:t>s:</w:t>
        </w:r>
      </w:ins>
      <w:del w:id="458" w:author="Autor desconocido" w:date="2016-12-01T14:43:00Z">
        <w:r>
          <w:rPr>
            <w:lang w:val="en-US"/>
          </w:rPr>
          <w:delText>.</w:delText>
        </w:r>
      </w:del>
      <w:r>
        <w:rPr>
          <w:lang w:val="en-US"/>
        </w:rPr>
        <w:t xml:space="preserve"> </w:t>
      </w:r>
      <w:ins w:id="459" w:author="Autor desconocido" w:date="2016-12-01T14:43:00Z">
        <w:r>
          <w:rPr>
            <w:lang w:val="en-US"/>
          </w:rPr>
          <w:t xml:space="preserve">in </w:t>
        </w:r>
      </w:ins>
      <w:del w:id="460" w:author="Autor desconocido" w:date="2016-12-01T14:43:00Z">
        <w:r>
          <w:rPr>
            <w:lang w:val="en-US"/>
          </w:rPr>
          <w:delText>T</w:delText>
        </w:r>
      </w:del>
      <w:ins w:id="461" w:author="Autor desconocido" w:date="2016-12-01T14:43:00Z">
        <w:r>
          <w:rPr>
            <w:lang w:val="en-US"/>
          </w:rPr>
          <w:t>t</w:t>
        </w:r>
      </w:ins>
      <w:r>
        <w:rPr>
          <w:lang w:val="en-US"/>
        </w:rPr>
        <w:t>he first, pre-training</w:t>
      </w:r>
      <w:ins w:id="462" w:author="Autor desconocido" w:date="2016-12-01T14:43:00Z">
        <w:r>
          <w:rPr>
            <w:lang w:val="en-US"/>
          </w:rPr>
          <w:t>,</w:t>
        </w:r>
      </w:ins>
      <w:r>
        <w:rPr>
          <w:lang w:val="en-US"/>
        </w:rPr>
        <w:t xml:space="preserve"> phase </w:t>
      </w:r>
      <w:del w:id="463" w:author="Autor desconocido" w:date="2016-12-01T14:44:00Z">
        <w:r>
          <w:rPr>
            <w:lang w:val="en-US"/>
          </w:rPr>
          <w:delText>in which a humans</w:delText>
        </w:r>
      </w:del>
      <w:r>
        <w:rPr>
          <w:lang w:val="en-US"/>
        </w:rPr>
        <w:t xml:space="preserve"> </w:t>
      </w:r>
      <w:ins w:id="464" w:author="Autor desconocido" w:date="2016-12-01T14:44:00Z">
        <w:r>
          <w:rPr>
            <w:lang w:val="en-US"/>
          </w:rPr>
          <w:t xml:space="preserve">the </w:t>
        </w:r>
      </w:ins>
      <w:commentRangeStart w:id="8"/>
      <w:r>
        <w:rPr>
          <w:lang w:val="en-US"/>
        </w:rPr>
        <w:t>experimenter</w:t>
      </w:r>
      <w:ins w:id="465" w:author="Autor desconocido" w:date="2016-12-01T14:44:00Z">
        <w:commentRangeEnd w:id="8"/>
        <w:r>
          <w:rPr>
            <w:lang w:val="en-US"/>
          </w:rPr>
        </w:r>
      </w:ins>
      <w:ins w:id="466" w:author="Autor desconocido" w:date="2016-12-01T14:44:00Z">
        <w:r>
          <w:rPr>
            <w:lang w:val="en-US"/>
          </w:rPr>
          <w:commentReference w:id="8"/>
        </w:r>
      </w:ins>
      <w:r>
        <w:rPr>
          <w:lang w:val="en-US"/>
        </w:rPr>
        <w:t xml:space="preserve"> taught focal rats to perform alternating reciprocal task and </w:t>
      </w:r>
      <w:ins w:id="467" w:author="Autor desconocido" w:date="2016-12-01T14:44:00Z">
        <w:r>
          <w:rPr>
            <w:lang w:val="en-US"/>
          </w:rPr>
          <w:t xml:space="preserve">in the </w:t>
        </w:r>
      </w:ins>
      <w:r>
        <w:rPr>
          <w:lang w:val="en-US"/>
        </w:rPr>
        <w:t>second</w:t>
      </w:r>
      <w:del w:id="468" w:author="Autor desconocido" w:date="2016-12-01T14:44:00Z">
        <w:r>
          <w:rPr>
            <w:lang w:val="en-US"/>
          </w:rPr>
          <w:delText xml:space="preserve"> on experiment</w:delText>
        </w:r>
      </w:del>
      <w:r>
        <w:rPr>
          <w:lang w:val="en-US"/>
        </w:rPr>
        <w:t xml:space="preserve"> phase </w:t>
      </w:r>
      <w:commentRangeStart w:id="9"/>
      <w:r>
        <w:rPr>
          <w:lang w:val="en-US"/>
        </w:rPr>
        <w:t>that after receive help or not for several days from differents partners were</w:t>
      </w:r>
      <w:ins w:id="469" w:author="Autor desconocido" w:date="2016-12-01T14:45:00Z">
        <w:commentRangeEnd w:id="9"/>
        <w:r>
          <w:rPr>
            <w:lang w:val="en-US"/>
          </w:rPr>
        </w:r>
      </w:ins>
      <w:ins w:id="470" w:author="Autor desconocido" w:date="2016-12-01T14:45:00Z">
        <w:r>
          <w:rPr>
            <w:lang w:val="en-US"/>
          </w:rPr>
          <w:commentReference w:id="9"/>
        </w:r>
      </w:ins>
      <w:r>
        <w:rPr>
          <w:lang w:val="en-US"/>
        </w:rPr>
        <w:t xml:space="preserve"> paired with a new partner in role of potential helper. They observe </w:t>
      </w:r>
      <w:ins w:id="471" w:author="Autor desconocido" w:date="2016-12-01T14:46:00Z">
        <w:r>
          <w:rPr>
            <w:lang w:val="en-US"/>
          </w:rPr>
          <w:t xml:space="preserve">that </w:t>
        </w:r>
      </w:ins>
      <w:r>
        <w:rPr>
          <w:lang w:val="en-US"/>
        </w:rPr>
        <w:t xml:space="preserve">the rats pull more frequently when </w:t>
      </w:r>
      <w:ins w:id="472" w:author="Autor desconocido" w:date="2016-12-01T14:46:00Z">
        <w:r>
          <w:rPr>
            <w:lang w:val="en-US"/>
          </w:rPr>
          <w:t xml:space="preserve">they </w:t>
        </w:r>
      </w:ins>
      <w:r>
        <w:rPr>
          <w:lang w:val="en-US"/>
        </w:rPr>
        <w:t xml:space="preserve">previously received interaction with </w:t>
      </w:r>
      <w:ins w:id="473" w:author="Autor desconocido" w:date="2016-12-01T14:46:00Z">
        <w:r>
          <w:rPr>
            <w:lang w:val="en-US"/>
          </w:rPr>
          <w:t xml:space="preserve">a </w:t>
        </w:r>
      </w:ins>
      <w:r>
        <w:rPr>
          <w:lang w:val="en-US"/>
        </w:rPr>
        <w:t xml:space="preserve">food-givers partner. </w:t>
      </w:r>
      <w:del w:id="474" w:author="Autor desconocido" w:date="2016-12-01T14:47:00Z">
        <w:r>
          <w:rPr>
            <w:lang w:val="en-US"/>
          </w:rPr>
          <w:delText xml:space="preserve">We could make a comment about this last experiment over the perspective of </w:delText>
        </w:r>
      </w:del>
      <w:ins w:id="475" w:author="Autor desconocido" w:date="2016-12-01T14:47:00Z">
        <w:r>
          <w:rPr>
            <w:lang w:val="en-US"/>
          </w:rPr>
          <w:t xml:space="preserve">From an </w:t>
        </w:r>
      </w:ins>
      <w:r>
        <w:rPr>
          <w:lang w:val="en-US"/>
        </w:rPr>
        <w:t xml:space="preserve">operant conditioning </w:t>
      </w:r>
      <w:ins w:id="476" w:author="Autor desconocido" w:date="2016-12-01T14:47:00Z">
        <w:r>
          <w:rPr>
            <w:lang w:val="en-US"/>
          </w:rPr>
          <w:t xml:space="preserve">perspective, </w:t>
        </w:r>
      </w:ins>
      <w:del w:id="477" w:author="Autor desconocido" w:date="2016-12-01T14:47:00Z">
        <w:r>
          <w:rPr>
            <w:lang w:val="en-US"/>
          </w:rPr>
          <w:delText>owing to</w:delText>
        </w:r>
      </w:del>
      <w:r>
        <w:rPr>
          <w:lang w:val="en-US"/>
        </w:rPr>
        <w:t xml:space="preserve"> </w:t>
      </w:r>
      <w:ins w:id="478" w:author="Autor desconocido" w:date="2016-12-01T14:49:00Z">
        <w:r>
          <w:rPr>
            <w:lang w:val="en-US"/>
          </w:rPr>
          <w:t xml:space="preserve">we believe </w:t>
        </w:r>
      </w:ins>
      <w:r>
        <w:rPr>
          <w:lang w:val="en-US"/>
        </w:rPr>
        <w:t>they ha</w:t>
      </w:r>
      <w:del w:id="479" w:author="Autor desconocido" w:date="2016-12-01T14:47:00Z">
        <w:r>
          <w:rPr>
            <w:lang w:val="en-US"/>
          </w:rPr>
          <w:delText>s</w:delText>
        </w:r>
      </w:del>
      <w:ins w:id="480" w:author="Autor desconocido" w:date="2016-12-01T14:47:00Z">
        <w:r>
          <w:rPr>
            <w:lang w:val="en-US"/>
          </w:rPr>
          <w:t>ve</w:t>
        </w:r>
      </w:ins>
      <w:ins w:id="481" w:author="Autor desconocido" w:date="2016-12-01T14:49:00Z">
        <w:r>
          <w:rPr>
            <w:lang w:val="en-US"/>
          </w:rPr>
          <w:t xml:space="preserve"> actually</w:t>
        </w:r>
      </w:ins>
      <w:r>
        <w:rPr>
          <w:lang w:val="en-US"/>
        </w:rPr>
        <w:t xml:space="preserve"> assessed extinction rate of pulling behavior after focal rats ha</w:t>
      </w:r>
      <w:del w:id="482" w:author="Autor desconocido" w:date="2016-12-01T14:48:00Z">
        <w:r>
          <w:rPr>
            <w:lang w:val="en-US"/>
          </w:rPr>
          <w:delText>s</w:delText>
        </w:r>
      </w:del>
      <w:ins w:id="483" w:author="Autor desconocido" w:date="2016-12-01T14:48:00Z">
        <w:r>
          <w:rPr>
            <w:lang w:val="en-US"/>
          </w:rPr>
          <w:t>ve</w:t>
        </w:r>
      </w:ins>
      <w:r>
        <w:rPr>
          <w:lang w:val="en-US"/>
        </w:rPr>
        <w:t xml:space="preserve"> or not received food for several days rather than ris</w:t>
      </w:r>
      <w:del w:id="484" w:author="Autor desconocido" w:date="2016-12-01T14:48:00Z">
        <w:r>
          <w:rPr>
            <w:lang w:val="en-US"/>
          </w:rPr>
          <w:delText>e</w:delText>
        </w:r>
      </w:del>
      <w:ins w:id="485" w:author="Autor desconocido" w:date="2016-12-01T14:48:00Z">
        <w:r>
          <w:rPr>
            <w:lang w:val="en-US"/>
          </w:rPr>
          <w:t>ing</w:t>
        </w:r>
      </w:ins>
      <w:r>
        <w:rPr>
          <w:lang w:val="en-US"/>
        </w:rPr>
        <w:t xml:space="preserve"> the frequency of behavior by interaction between players. Then, Rutte and Taborsky (2008) evaluate</w:t>
      </w:r>
      <w:del w:id="486" w:author="Autor desconocido" w:date="2016-12-01T14:49:00Z">
        <w:r>
          <w:rPr>
            <w:lang w:val="en-US"/>
          </w:rPr>
          <w:delText>s</w:delText>
        </w:r>
      </w:del>
      <w:r>
        <w:rPr>
          <w:lang w:val="en-US"/>
        </w:rPr>
        <w:t xml:space="preserve"> direct versus generalized reciprocity using the same experiment</w:t>
      </w:r>
      <w:ins w:id="487" w:author="Autor desconocido" w:date="2016-12-01T14:50:00Z">
        <w:r>
          <w:rPr>
            <w:lang w:val="en-US"/>
          </w:rPr>
          <w:t>al</w:t>
        </w:r>
      </w:ins>
      <w:r>
        <w:rPr>
          <w:lang w:val="en-US"/>
        </w:rPr>
        <w:t xml:space="preserve"> set up. Direct reciprocity is a kind of reciprocate interaction in which a subject A cooperate</w:t>
      </w:r>
      <w:ins w:id="488" w:author="Autor desconocido" w:date="2016-12-01T14:50:00Z">
        <w:r>
          <w:rPr>
            <w:lang w:val="en-US"/>
          </w:rPr>
          <w:t>s</w:t>
        </w:r>
      </w:ins>
      <w:r>
        <w:rPr>
          <w:lang w:val="en-US"/>
        </w:rPr>
        <w:t xml:space="preserve"> with B on account of B previously cooperate</w:t>
      </w:r>
      <w:ins w:id="489" w:author="Autor desconocido" w:date="2016-12-01T14:50:00Z">
        <w:r>
          <w:rPr>
            <w:lang w:val="en-US"/>
          </w:rPr>
          <w:t>d</w:t>
        </w:r>
      </w:ins>
      <w:r>
        <w:rPr>
          <w:lang w:val="en-US"/>
        </w:rPr>
        <w:t xml:space="preserve"> with A. They observe that </w:t>
      </w:r>
      <w:del w:id="490" w:author="Autor desconocido" w:date="2016-12-01T14:50:00Z">
        <w:r>
          <w:rPr>
            <w:lang w:val="en-US"/>
          </w:rPr>
          <w:delText>rats</w:delText>
        </w:r>
      </w:del>
      <w:r>
        <w:rPr>
          <w:lang w:val="en-US"/>
        </w:rPr>
        <w:t xml:space="preserve"> the pull rate is higher and its delay to pull is lower on direct reciprocity than generalized. This means that </w:t>
      </w:r>
      <w:ins w:id="491" w:author="Autor desconocido" w:date="2016-12-01T14:50:00Z">
        <w:r>
          <w:rPr>
            <w:lang w:val="en-US"/>
          </w:rPr>
          <w:t xml:space="preserve">a </w:t>
        </w:r>
      </w:ins>
      <w:r>
        <w:rPr>
          <w:lang w:val="en-US"/>
        </w:rPr>
        <w:t xml:space="preserve">know opponent is a more </w:t>
      </w:r>
      <w:commentRangeStart w:id="10"/>
      <w:r>
        <w:rPr>
          <w:lang w:val="en-US"/>
        </w:rPr>
        <w:t>power</w:t>
      </w:r>
      <w:del w:id="492" w:author="Autor desconocido" w:date="2016-12-01T14:50:00Z">
        <w:r>
          <w:rPr>
            <w:lang w:val="en-US"/>
          </w:rPr>
          <w:delText>s</w:delText>
        </w:r>
      </w:del>
      <w:ins w:id="493" w:author="Autor desconocido" w:date="2016-12-01T14:50:00Z">
        <w:r>
          <w:rPr>
            <w:lang w:val="en-US"/>
          </w:rPr>
          <w:t>full</w:t>
        </w:r>
      </w:ins>
      <w:ins w:id="494" w:author="Autor desconocido" w:date="2016-12-01T14:51:00Z">
        <w:commentRangeEnd w:id="10"/>
        <w:r>
          <w:rPr>
            <w:lang w:val="en-US"/>
          </w:rPr>
        </w:r>
      </w:ins>
      <w:ins w:id="495" w:author="Autor desconocido" w:date="2016-12-01T14:51:00Z">
        <w:r>
          <w:rPr>
            <w:lang w:val="en-US"/>
          </w:rPr>
          <w:commentReference w:id="10"/>
        </w:r>
      </w:ins>
      <w:r>
        <w:rPr>
          <w:lang w:val="en-US"/>
        </w:rPr>
        <w:t xml:space="preserve"> stimulus than unknown. Taborsky </w:t>
      </w:r>
      <w:ins w:id="496" w:author="Autor desconocido" w:date="2016-12-01T14:51:00Z">
        <w:r>
          <w:rPr>
            <w:lang w:val="en-US"/>
          </w:rPr>
          <w:t>and colleagues</w:t>
        </w:r>
      </w:ins>
      <w:del w:id="497" w:author="Autor desconocido" w:date="2016-12-01T14:51:00Z">
        <w:r>
          <w:rPr>
            <w:lang w:val="en-US"/>
          </w:rPr>
          <w:delText xml:space="preserve">et al. </w:delText>
        </w:r>
      </w:del>
      <w:r>
        <w:rPr>
          <w:lang w:val="en-US"/>
        </w:rPr>
        <w:t xml:space="preserve">(2012) </w:t>
      </w:r>
      <w:ins w:id="498" w:author="Autor desconocido" w:date="2016-12-01T14:51:00Z">
        <w:r>
          <w:rPr>
            <w:lang w:val="en-US"/>
          </w:rPr>
          <w:t xml:space="preserve">have </w:t>
        </w:r>
      </w:ins>
      <w:r>
        <w:rPr>
          <w:lang w:val="en-US"/>
        </w:rPr>
        <w:t xml:space="preserve">shown that rats reduced </w:t>
      </w:r>
      <w:ins w:id="499" w:author="Autor desconocido" w:date="2016-12-01T14:51:00Z">
        <w:r>
          <w:rPr>
            <w:rFonts w:eastAsia="Droid Sans Fallback" w:cs="Liberation Mono"/>
            <w:sz w:val="20"/>
            <w:szCs w:val="20"/>
            <w:lang w:val="en-US"/>
          </w:rPr>
          <w:t>the</w:t>
        </w:r>
      </w:ins>
      <w:ins w:id="500" w:author="Autor desconocido" w:date="2016-12-01T14:51:00Z">
        <w:r>
          <w:rPr>
            <w:lang w:val="en-US"/>
          </w:rPr>
          <w:t xml:space="preserve"> </w:t>
        </w:r>
      </w:ins>
      <w:r>
        <w:rPr>
          <w:lang w:val="en-US"/>
        </w:rPr>
        <w:t>pulling rate with increasing resistance to pull and Dolivo and Taborsky (2015) evi</w:t>
      </w:r>
      <w:ins w:id="501" w:author="Autor desconocido" w:date="2016-12-01T14:51:00Z">
        <w:r>
          <w:rPr>
            <w:lang w:val="en-US"/>
          </w:rPr>
          <w:t>den</w:t>
        </w:r>
      </w:ins>
      <w:r>
        <w:rPr>
          <w:lang w:val="en-US"/>
        </w:rPr>
        <w:t xml:space="preserve">nce that rats take </w:t>
      </w:r>
      <w:ins w:id="502" w:author="Autor desconocido" w:date="2016-12-01T14:52:00Z">
        <w:r>
          <w:rPr>
            <w:lang w:val="en-US"/>
          </w:rPr>
          <w:t xml:space="preserve">into </w:t>
        </w:r>
      </w:ins>
      <w:r>
        <w:rPr>
          <w:lang w:val="en-US"/>
        </w:rPr>
        <w:t xml:space="preserve">account the quality of </w:t>
      </w:r>
      <w:ins w:id="503" w:author="Autor desconocido" w:date="2016-12-01T14:52:00Z">
        <w:r>
          <w:rPr>
            <w:lang w:val="en-US"/>
          </w:rPr>
          <w:t xml:space="preserve">the </w:t>
        </w:r>
      </w:ins>
      <w:r>
        <w:rPr>
          <w:lang w:val="en-US"/>
        </w:rPr>
        <w:t>food</w:t>
      </w:r>
      <w:del w:id="504" w:author="Autor desconocido" w:date="2016-12-01T14:52:00Z">
        <w:r>
          <w:rPr>
            <w:lang w:val="en-US"/>
          </w:rPr>
          <w:delText>s</w:delText>
        </w:r>
      </w:del>
      <w:r>
        <w:rPr>
          <w:lang w:val="en-US"/>
        </w:rPr>
        <w:t xml:space="preserve"> received from </w:t>
      </w:r>
      <w:ins w:id="505" w:author="Autor desconocido" w:date="2016-12-01T14:52:00Z">
        <w:r>
          <w:rPr>
            <w:lang w:val="en-US"/>
          </w:rPr>
          <w:t xml:space="preserve">the </w:t>
        </w:r>
      </w:ins>
      <w:r>
        <w:rPr>
          <w:lang w:val="en-US"/>
        </w:rPr>
        <w:t xml:space="preserve">opponent </w:t>
      </w:r>
      <w:del w:id="506" w:author="Autor desconocido" w:date="2016-12-01T14:52:00Z">
        <w:r>
          <w:rPr>
            <w:lang w:val="en-US"/>
          </w:rPr>
          <w:delText>to</w:delText>
        </w:r>
      </w:del>
      <w:ins w:id="507" w:author="Autor desconocido" w:date="2016-12-01T14:52:00Z">
        <w:r>
          <w:rPr>
            <w:lang w:val="en-US"/>
          </w:rPr>
          <w:t>in</w:t>
        </w:r>
      </w:ins>
      <w:r>
        <w:rPr>
          <w:lang w:val="en-US"/>
        </w:rPr>
        <w:t xml:space="preserve"> future cooperation</w:t>
      </w:r>
      <w:ins w:id="508" w:author="Autor desconocido" w:date="2016-12-01T14:52:00Z">
        <w:r>
          <w:rPr>
            <w:lang w:val="en-US"/>
          </w:rPr>
          <w:t xml:space="preserve"> </w:t>
        </w:r>
      </w:ins>
      <w:r>
        <w:rPr>
          <w:lang w:val="en-US"/>
        </w:rPr>
        <w:t>(pulling).</w:t>
      </w:r>
    </w:p>
    <w:p>
      <w:pPr>
        <w:pStyle w:val="PreformattedText"/>
        <w:spacing w:lineRule="auto" w:line="360" w:before="230" w:after="230"/>
        <w:jc w:val="both"/>
        <w:rPr>
          <w:lang w:val="en-US"/>
        </w:rPr>
      </w:pPr>
      <w:r>
        <w:rPr>
          <w:lang w:val="en-US"/>
        </w:rPr>
        <w:t>-c</w:t>
      </w:r>
      <w:commentRangeStart w:id="11"/>
      <w:r>
        <w:rPr>
          <w:lang w:val="en-US"/>
        </w:rPr>
        <w:t>reo que este párrafo no va</w:t>
      </w:r>
      <w:ins w:id="509" w:author="Autor desconocido" w:date="2016-12-01T14:54:00Z">
        <w:commentRangeEnd w:id="11"/>
        <w:r>
          <w:rPr>
            <w:lang w:val="en-US"/>
          </w:rPr>
        </w:r>
      </w:ins>
      <w:ins w:id="510" w:author="Autor desconocido" w:date="2016-12-01T14:54:00Z">
        <w:r>
          <w:rPr>
            <w:lang w:val="en-US"/>
          </w:rPr>
          <w:commentReference w:id="11"/>
        </w:r>
      </w:ins>
      <w:r>
        <w:rPr>
          <w:lang w:val="en-US"/>
        </w:rPr>
        <w:t xml:space="preserve">----In our search </w:t>
      </w:r>
      <w:del w:id="511" w:author="Autor desconocido" w:date="2016-12-01T14:52:00Z">
        <w:r>
          <w:rPr>
            <w:lang w:val="en-US"/>
          </w:rPr>
          <w:delText>of</w:delText>
        </w:r>
      </w:del>
      <w:ins w:id="512" w:author="Autor desconocido" w:date="2016-12-01T14:52:00Z">
        <w:r>
          <w:rPr>
            <w:lang w:val="en-US"/>
          </w:rPr>
          <w:t>for</w:t>
        </w:r>
      </w:ins>
      <w:r>
        <w:rPr>
          <w:lang w:val="en-US"/>
        </w:rPr>
        <w:t xml:space="preserve"> altruistic behavior </w:t>
      </w:r>
      <w:ins w:id="513" w:author="Autor desconocido" w:date="2016-12-01T14:52:00Z">
        <w:r>
          <w:rPr>
            <w:lang w:val="en-US"/>
          </w:rPr>
          <w:t>in</w:t>
        </w:r>
      </w:ins>
      <w:del w:id="514" w:author="Autor desconocido" w:date="2016-12-01T14:52:00Z">
        <w:r>
          <w:rPr>
            <w:lang w:val="en-US"/>
          </w:rPr>
          <w:delText>over</w:delText>
        </w:r>
      </w:del>
      <w:r>
        <w:rPr>
          <w:lang w:val="en-US"/>
        </w:rPr>
        <w:t xml:space="preserve"> non-humans and non-primate animals we maybe demur that rats behavior in </w:t>
      </w:r>
      <w:ins w:id="515" w:author="Autor desconocido" w:date="2016-12-01T14:52:00Z">
        <w:r>
          <w:rPr>
            <w:lang w:val="en-US"/>
          </w:rPr>
          <w:t>T</w:t>
        </w:r>
      </w:ins>
      <w:del w:id="516" w:author="Autor desconocido" w:date="2016-12-01T14:52:00Z">
        <w:r>
          <w:rPr>
            <w:lang w:val="en-US"/>
          </w:rPr>
          <w:delText>t</w:delText>
        </w:r>
      </w:del>
      <w:r>
        <w:rPr>
          <w:lang w:val="en-US"/>
        </w:rPr>
        <w:t xml:space="preserve">aborsky's experiment didn't meet all </w:t>
      </w:r>
      <w:ins w:id="517" w:author="Autor desconocido" w:date="2016-12-01T14:53:00Z">
        <w:r>
          <w:rPr>
            <w:lang w:val="en-US"/>
          </w:rPr>
          <w:t xml:space="preserve">of the </w:t>
        </w:r>
      </w:ins>
      <w:r>
        <w:rPr>
          <w:lang w:val="en-US"/>
        </w:rPr>
        <w:t>conditions for reciprocal altruistic behavior</w:t>
      </w:r>
      <w:ins w:id="518" w:author="Autor desconocido" w:date="2016-12-01T14:53:00Z">
        <w:r>
          <w:rPr>
            <w:lang w:val="en-US"/>
          </w:rPr>
          <w:t xml:space="preserve">. </w:t>
        </w:r>
      </w:ins>
      <w:ins w:id="519" w:author="Autor desconocido" w:date="2016-12-01T14:53:00Z">
        <w:r>
          <w:rPr>
            <w:lang w:val="en-US"/>
          </w:rPr>
          <w:t xml:space="preserve">Because </w:t>
        </w:r>
      </w:ins>
      <w:ins w:id="520" w:author="Autor desconocido" w:date="2016-12-01T14:53:00Z">
        <w:r>
          <w:rPr>
            <w:lang w:val="en-US"/>
          </w:rPr>
          <w:t xml:space="preserve">rats don't receive punishment for either punishment or temptation outcomes </w:t>
        </w:r>
      </w:ins>
      <w:ins w:id="521" w:author="Autor desconocido" w:date="2016-12-01T14:53:00Z">
        <w:r>
          <w:rPr>
            <w:lang w:val="en-US"/>
          </w:rPr>
          <w:t>they</w:t>
        </w:r>
      </w:ins>
      <w:r>
        <w:rPr>
          <w:lang w:val="en-US"/>
        </w:rPr>
        <w:t xml:space="preserve"> rather </w:t>
      </w:r>
      <w:del w:id="522" w:author="Autor desconocido" w:date="2016-12-01T14:53:00Z">
        <w:r>
          <w:rPr>
            <w:lang w:val="en-US"/>
          </w:rPr>
          <w:delText>that they</w:delText>
        </w:r>
      </w:del>
      <w:r>
        <w:rPr>
          <w:lang w:val="en-US"/>
        </w:rPr>
        <w:t xml:space="preserve"> assessed a </w:t>
      </w:r>
      <w:ins w:id="523" w:author="Autor desconocido" w:date="2016-12-01T14:53:00Z">
        <w:r>
          <w:rPr>
            <w:lang w:val="en-US"/>
          </w:rPr>
          <w:t>diffe</w:t>
        </w:r>
      </w:ins>
      <w:ins w:id="524" w:author="Autor desconocido" w:date="2016-12-01T14:54:00Z">
        <w:r>
          <w:rPr>
            <w:lang w:val="en-US"/>
          </w:rPr>
          <w:t xml:space="preserve">rent </w:t>
        </w:r>
      </w:ins>
      <w:r>
        <w:rPr>
          <w:lang w:val="en-US"/>
        </w:rPr>
        <w:t>type of reciprocity</w:t>
      </w:r>
      <w:del w:id="525" w:author="Autor desconocido" w:date="2016-12-01T14:54:00Z">
        <w:r>
          <w:rPr>
            <w:lang w:val="en-US"/>
          </w:rPr>
          <w:delText>, because rats don't receive punishment for either punishment or temptation outcomes</w:delText>
        </w:r>
      </w:del>
      <w:r>
        <w:rPr>
          <w:lang w:val="en-US"/>
        </w:rPr>
        <w:t>-----</w:t>
      </w:r>
    </w:p>
    <w:p>
      <w:pPr>
        <w:pStyle w:val="PreformattedText"/>
        <w:spacing w:lineRule="auto" w:line="360" w:before="230" w:after="230"/>
        <w:jc w:val="both"/>
        <w:rPr>
          <w:lang w:val="en-US"/>
        </w:rPr>
      </w:pPr>
      <w:r>
        <w:rPr>
          <w:lang w:val="en-US"/>
        </w:rPr>
        <w:t xml:space="preserve">Reciprocal altruism </w:t>
      </w:r>
      <w:del w:id="526" w:author="Autor desconocido" w:date="2016-12-01T14:54:00Z">
        <w:r>
          <w:rPr>
            <w:lang w:val="en-US"/>
          </w:rPr>
          <w:delText>is</w:delText>
        </w:r>
      </w:del>
      <w:ins w:id="527" w:author="Autor desconocido" w:date="2016-12-01T14:54:00Z">
        <w:r>
          <w:rPr>
            <w:lang w:val="en-US"/>
          </w:rPr>
          <w:t>has been</w:t>
        </w:r>
      </w:ins>
      <w:r>
        <w:rPr>
          <w:lang w:val="en-US"/>
        </w:rPr>
        <w:t xml:space="preserve"> widely tested by </w:t>
      </w:r>
      <w:del w:id="528" w:author="Autor desconocido" w:date="2016-12-01T14:55:00Z">
        <w:r>
          <w:rPr>
            <w:lang w:val="en-US"/>
          </w:rPr>
          <w:delText xml:space="preserve">iterating prisoner dilemma, </w:delText>
        </w:r>
      </w:del>
      <w:r>
        <w:rPr>
          <w:lang w:val="en-US"/>
        </w:rPr>
        <w:t xml:space="preserve">iPD, </w:t>
      </w:r>
      <w:ins w:id="529" w:author="Autor desconocido" w:date="2016-12-01T14:55:00Z">
        <w:r>
          <w:rPr>
            <w:lang w:val="en-US"/>
          </w:rPr>
          <w:t xml:space="preserve"> </w:t>
        </w:r>
      </w:ins>
      <w:ins w:id="530" w:author="Autor desconocido" w:date="2016-12-01T14:55:00Z">
        <w:r>
          <w:rPr>
            <w:lang w:val="en-US"/>
          </w:rPr>
          <w:t xml:space="preserve">where </w:t>
        </w:r>
      </w:ins>
      <w:del w:id="531" w:author="Autor desconocido" w:date="2016-12-01T14:55:00Z">
        <w:r>
          <w:rPr>
            <w:lang w:val="en-US"/>
          </w:rPr>
          <w:delText xml:space="preserve">and </w:delText>
        </w:r>
      </w:del>
      <w:r>
        <w:rPr>
          <w:lang w:val="en-US"/>
        </w:rPr>
        <w:t xml:space="preserve">the individual's decision rules </w:t>
      </w:r>
      <w:ins w:id="532" w:author="Autor desconocido" w:date="2016-12-01T14:56:00Z">
        <w:r>
          <w:rPr>
            <w:lang w:val="en-US"/>
          </w:rPr>
          <w:t>can be des</w:t>
        </w:r>
      </w:ins>
      <w:ins w:id="533" w:author="iibm " w:date="2016-12-01T22:16:00Z">
        <w:r>
          <w:rPr>
            <w:lang w:val="en-US"/>
          </w:rPr>
          <w:t>c</w:t>
        </w:r>
      </w:ins>
      <w:ins w:id="534" w:author="Autor desconocido" w:date="2016-12-01T14:56:00Z">
        <w:r>
          <w:rPr>
            <w:lang w:val="en-US"/>
          </w:rPr>
          <w:t xml:space="preserve">ribed </w:t>
        </w:r>
      </w:ins>
      <w:del w:id="535" w:author="Autor desconocido" w:date="2016-12-01T14:56:00Z">
        <w:r>
          <w:rPr>
            <w:lang w:val="en-US"/>
          </w:rPr>
          <w:delText>size up</w:delText>
        </w:r>
      </w:del>
      <w:r>
        <w:rPr>
          <w:lang w:val="en-US"/>
        </w:rPr>
        <w:t xml:space="preserve"> by </w:t>
      </w:r>
      <w:ins w:id="536" w:author="Autor desconocido" w:date="2016-12-01T14:56:00Z">
        <w:r>
          <w:rPr>
            <w:lang w:val="en-US"/>
          </w:rPr>
          <w:t xml:space="preserve">a </w:t>
        </w:r>
      </w:ins>
      <w:r>
        <w:rPr>
          <w:lang w:val="en-US"/>
        </w:rPr>
        <w:t>transition vector t, r, p, s that reflect</w:t>
      </w:r>
      <w:ins w:id="537" w:author="Autor desconocido" w:date="2016-12-01T14:56:00Z">
        <w:r>
          <w:rPr>
            <w:lang w:val="en-US"/>
          </w:rPr>
          <w:t>s</w:t>
        </w:r>
      </w:ins>
      <w:r>
        <w:rPr>
          <w:lang w:val="en-US"/>
        </w:rPr>
        <w:t xml:space="preserve"> the probability of cooperation when the previous trials resulted in outcomes of R, T, S or P, respectively (</w:t>
      </w:r>
      <w:del w:id="538" w:author="Autor desconocido" w:date="2016-12-01T14:56:00Z">
        <w:r>
          <w:rPr>
            <w:lang w:val="en-US"/>
          </w:rPr>
          <w:delText>s</w:delText>
        </w:r>
      </w:del>
      <w:ins w:id="539" w:author="Autor desconocido" w:date="2016-12-01T14:56:00Z">
        <w:r>
          <w:rPr>
            <w:lang w:val="en-US"/>
          </w:rPr>
          <w:t>S</w:t>
        </w:r>
      </w:ins>
      <w:r>
        <w:rPr>
          <w:lang w:val="en-US"/>
        </w:rPr>
        <w:t xml:space="preserve">tevens and </w:t>
      </w:r>
      <w:del w:id="540" w:author="Autor desconocido" w:date="2016-12-01T14:56:00Z">
        <w:r>
          <w:rPr>
            <w:lang w:val="en-US"/>
          </w:rPr>
          <w:delText>s</w:delText>
        </w:r>
      </w:del>
      <w:ins w:id="541" w:author="Autor desconocido" w:date="2016-12-01T14:56:00Z">
        <w:r>
          <w:rPr>
            <w:lang w:val="en-US"/>
          </w:rPr>
          <w:t>S</w:t>
        </w:r>
      </w:ins>
      <w:r>
        <w:rPr>
          <w:lang w:val="en-US"/>
        </w:rPr>
        <w:t xml:space="preserve">tephens,2004). </w:t>
      </w:r>
      <w:ins w:id="542" w:author="Autor desconocido" w:date="2016-12-01T14:56:00Z">
        <w:r>
          <w:rPr>
            <w:lang w:val="en-US"/>
          </w:rPr>
          <w:t>I</w:t>
        </w:r>
      </w:ins>
      <w:del w:id="543" w:author="Autor desconocido" w:date="2016-12-01T14:56:00Z">
        <w:r>
          <w:rPr>
            <w:lang w:val="en-US"/>
          </w:rPr>
          <w:delText>i</w:delText>
        </w:r>
      </w:del>
      <w:r>
        <w:rPr>
          <w:lang w:val="en-US"/>
        </w:rPr>
        <w:t xml:space="preserve">f </w:t>
      </w:r>
      <w:ins w:id="544" w:author="Autor desconocido" w:date="2016-12-01T14:56:00Z">
        <w:r>
          <w:rPr>
            <w:lang w:val="en-US"/>
          </w:rPr>
          <w:t xml:space="preserve">every </w:t>
        </w:r>
      </w:ins>
      <w:del w:id="545" w:author="Autor desconocido" w:date="2016-12-01T14:56:00Z">
        <w:r>
          <w:rPr>
            <w:lang w:val="en-US"/>
          </w:rPr>
          <w:delText>all</w:delText>
        </w:r>
      </w:del>
      <w:r>
        <w:rPr>
          <w:lang w:val="en-US"/>
        </w:rPr>
        <w:t xml:space="preserve"> component of </w:t>
      </w:r>
      <w:ins w:id="546" w:author="Autor desconocido" w:date="2016-12-01T14:56:00Z">
        <w:r>
          <w:rPr>
            <w:lang w:val="en-US"/>
          </w:rPr>
          <w:t xml:space="preserve">this </w:t>
        </w:r>
      </w:ins>
      <w:r>
        <w:rPr>
          <w:lang w:val="en-US"/>
        </w:rPr>
        <w:t xml:space="preserve">vector </w:t>
      </w:r>
      <w:ins w:id="547" w:author="Autor desconocido" w:date="2016-12-01T14:56:00Z">
        <w:r>
          <w:rPr>
            <w:lang w:val="en-US"/>
          </w:rPr>
          <w:t>is</w:t>
        </w:r>
      </w:ins>
      <w:del w:id="548" w:author="Autor desconocido" w:date="2016-12-01T14:56:00Z">
        <w:r>
          <w:rPr>
            <w:lang w:val="en-US"/>
          </w:rPr>
          <w:delText>are</w:delText>
        </w:r>
      </w:del>
      <w:r>
        <w:rPr>
          <w:lang w:val="en-US"/>
        </w:rPr>
        <w:t xml:space="preserve"> 0.5, the agent's decision rule is random</w:t>
      </w:r>
      <w:del w:id="549" w:author="Autor desconocido" w:date="2016-12-01T14:57:00Z">
        <w:r>
          <w:rPr>
            <w:lang w:val="en-US"/>
          </w:rPr>
          <w:delText>ly</w:delText>
        </w:r>
      </w:del>
      <w:r>
        <w:rPr>
          <w:lang w:val="en-US"/>
        </w:rPr>
        <w:t xml:space="preserve"> irrespective </w:t>
      </w:r>
      <w:ins w:id="550" w:author="Autor desconocido" w:date="2016-12-01T14:57:00Z">
        <w:r>
          <w:rPr>
            <w:lang w:val="en-US"/>
          </w:rPr>
          <w:t xml:space="preserve">of the </w:t>
        </w:r>
      </w:ins>
      <w:r>
        <w:rPr>
          <w:lang w:val="en-US"/>
        </w:rPr>
        <w:t xml:space="preserve">last outcome. Part of </w:t>
      </w:r>
      <w:ins w:id="551" w:author="Autor desconocido" w:date="2016-12-01T14:58:00Z">
        <w:r>
          <w:rPr>
            <w:lang w:val="en-US"/>
          </w:rPr>
          <w:t xml:space="preserve"> </w:t>
        </w:r>
      </w:ins>
      <w:ins w:id="552" w:author="Autor desconocido" w:date="2016-12-01T14:58:00Z">
        <w:r>
          <w:rPr>
            <w:lang w:val="en-US"/>
          </w:rPr>
          <w:t>the</w:t>
        </w:r>
      </w:ins>
      <w:del w:id="553" w:author="Autor desconocido" w:date="2016-12-01T14:58:00Z">
        <w:r>
          <w:rPr>
            <w:lang w:val="en-US"/>
          </w:rPr>
          <w:delText>all</w:delText>
        </w:r>
      </w:del>
      <w:r>
        <w:rPr>
          <w:lang w:val="en-US"/>
        </w:rPr>
        <w:t xml:space="preserve"> experiment</w:t>
      </w:r>
      <w:ins w:id="554" w:author="Autor desconocido" w:date="2016-12-01T14:57:00Z">
        <w:r>
          <w:rPr>
            <w:lang w:val="en-US"/>
          </w:rPr>
          <w:t>s</w:t>
        </w:r>
      </w:ins>
      <w:r>
        <w:rPr>
          <w:lang w:val="en-US"/>
        </w:rPr>
        <w:t xml:space="preserve"> set</w:t>
      </w:r>
      <w:ins w:id="555" w:author="Autor desconocido" w:date="2016-12-01T14:57:00Z">
        <w:r>
          <w:rPr>
            <w:lang w:val="en-US"/>
          </w:rPr>
          <w:t>s</w:t>
        </w:r>
      </w:ins>
      <w:r>
        <w:rPr>
          <w:lang w:val="en-US"/>
        </w:rPr>
        <w:t xml:space="preserve"> developed by Wood </w:t>
      </w:r>
      <w:ins w:id="556" w:author="Autor desconocido" w:date="2016-12-01T14:57:00Z">
        <w:r>
          <w:rPr>
            <w:lang w:val="en-US"/>
          </w:rPr>
          <w:t>and colleagues</w:t>
        </w:r>
      </w:ins>
      <w:del w:id="557" w:author="Autor desconocido" w:date="2016-12-01T14:57:00Z">
        <w:r>
          <w:rPr>
            <w:lang w:val="en-US"/>
          </w:rPr>
          <w:delText>et al.</w:delText>
        </w:r>
      </w:del>
      <w:r>
        <w:rPr>
          <w:lang w:val="en-US"/>
        </w:rPr>
        <w:t xml:space="preserve"> (2016) w</w:t>
      </w:r>
      <w:ins w:id="558" w:author="Autor desconocido" w:date="2016-12-01T14:58:00Z">
        <w:r>
          <w:rPr>
            <w:lang w:val="en-US"/>
          </w:rPr>
          <w:t>ere aimed to</w:t>
        </w:r>
      </w:ins>
      <w:del w:id="559" w:author="Autor desconocido" w:date="2016-12-01T14:58:00Z">
        <w:r>
          <w:rPr>
            <w:lang w:val="en-US"/>
          </w:rPr>
          <w:delText>as</w:delText>
        </w:r>
      </w:del>
      <w:r>
        <w:rPr>
          <w:lang w:val="en-US"/>
        </w:rPr>
        <w:t xml:space="preserve"> measure reciprocal altruism in </w:t>
      </w:r>
      <w:del w:id="560" w:author="Autor desconocido" w:date="2016-12-01T14:57:00Z">
        <w:r>
          <w:rPr>
            <w:lang w:val="en-US"/>
          </w:rPr>
          <w:delText>l</w:delText>
        </w:r>
      </w:del>
      <w:ins w:id="561" w:author="Autor desconocido" w:date="2016-12-01T14:58:00Z">
        <w:r>
          <w:rPr>
            <w:lang w:val="en-US"/>
          </w:rPr>
          <w:t>L</w:t>
        </w:r>
      </w:ins>
      <w:r>
        <w:rPr>
          <w:lang w:val="en-US"/>
        </w:rPr>
        <w:t>ong</w:t>
      </w:r>
      <w:del w:id="562" w:author="Autor desconocido" w:date="2016-12-01T14:58:00Z">
        <w:r>
          <w:rPr>
            <w:lang w:val="en-US"/>
          </w:rPr>
          <w:delText>-</w:delText>
        </w:r>
      </w:del>
      <w:ins w:id="563" w:author="Autor desconocido" w:date="2016-12-01T14:58:00Z">
        <w:r>
          <w:rPr>
            <w:lang w:val="en-US"/>
          </w:rPr>
          <w:t xml:space="preserve"> </w:t>
        </w:r>
      </w:ins>
      <w:del w:id="564" w:author="Autor desconocido" w:date="2016-12-01T14:58:00Z">
        <w:r>
          <w:rPr>
            <w:lang w:val="en-US"/>
          </w:rPr>
          <w:delText>e</w:delText>
        </w:r>
      </w:del>
      <w:ins w:id="565" w:author="Autor desconocido" w:date="2016-12-01T14:58:00Z">
        <w:r>
          <w:rPr>
            <w:lang w:val="en-US"/>
          </w:rPr>
          <w:t>E</w:t>
        </w:r>
      </w:ins>
      <w:r>
        <w:rPr>
          <w:lang w:val="en-US"/>
        </w:rPr>
        <w:t>vans male and female rats using iPD</w:t>
      </w:r>
      <w:ins w:id="566" w:author="Autor desconocido" w:date="2016-12-01T14:58:00Z">
        <w:r>
          <w:rPr>
            <w:lang w:val="en-US"/>
          </w:rPr>
          <w:t xml:space="preserve">. </w:t>
        </w:r>
      </w:ins>
      <w:ins w:id="567" w:author="Autor desconocido" w:date="2016-12-01T14:58:00Z">
        <w:r>
          <w:rPr>
            <w:lang w:val="en-US"/>
          </w:rPr>
          <w:t>They used an</w:t>
        </w:r>
      </w:ins>
      <w:del w:id="568" w:author="Autor desconocido" w:date="2016-12-01T14:59:00Z">
        <w:r>
          <w:rPr>
            <w:lang w:val="en-US"/>
          </w:rPr>
          <w:delText xml:space="preserve"> in</w:delText>
        </w:r>
      </w:del>
      <w:r>
        <w:rPr>
          <w:lang w:val="en-US"/>
        </w:rPr>
        <w:t xml:space="preserve"> operant chamber divide</w:t>
      </w:r>
      <w:ins w:id="569" w:author="Autor desconocido" w:date="2016-12-01T14:59:00Z">
        <w:r>
          <w:rPr>
            <w:lang w:val="en-US"/>
          </w:rPr>
          <w:t>d</w:t>
        </w:r>
      </w:ins>
      <w:r>
        <w:rPr>
          <w:lang w:val="en-US"/>
        </w:rPr>
        <w:t xml:space="preserve"> </w:t>
      </w:r>
      <w:ins w:id="570" w:author="Autor desconocido" w:date="2016-12-01T14:59:00Z">
        <w:r>
          <w:rPr>
            <w:lang w:val="en-US"/>
          </w:rPr>
          <w:t xml:space="preserve">in </w:t>
        </w:r>
      </w:ins>
      <w:r>
        <w:rPr>
          <w:lang w:val="en-US"/>
        </w:rPr>
        <w:t>hal</w:t>
      </w:r>
      <w:del w:id="571" w:author="Autor desconocido" w:date="2016-12-01T14:59:00Z">
        <w:r>
          <w:rPr>
            <w:lang w:val="en-US"/>
          </w:rPr>
          <w:delText>f</w:delText>
        </w:r>
      </w:del>
      <w:ins w:id="572" w:author="Autor desconocido" w:date="2016-12-01T14:59:00Z">
        <w:r>
          <w:rPr>
            <w:lang w:val="en-US"/>
          </w:rPr>
          <w:t>ves</w:t>
        </w:r>
      </w:ins>
      <w:r>
        <w:rPr>
          <w:lang w:val="en-US"/>
        </w:rPr>
        <w:t xml:space="preserve"> by </w:t>
      </w:r>
      <w:ins w:id="573" w:author="Autor desconocido" w:date="2016-12-01T14:59:00Z">
        <w:r>
          <w:rPr>
            <w:lang w:val="en-US"/>
          </w:rPr>
          <w:t xml:space="preserve">a </w:t>
        </w:r>
      </w:ins>
      <w:r>
        <w:rPr>
          <w:lang w:val="en-US"/>
        </w:rPr>
        <w:t>removable mesh</w:t>
      </w:r>
      <w:ins w:id="574" w:author="Autor desconocido" w:date="2016-12-01T14:59:00Z">
        <w:r>
          <w:rPr>
            <w:lang w:val="en-US"/>
          </w:rPr>
          <w:t xml:space="preserve"> </w:t>
        </w:r>
      </w:ins>
      <w:ins w:id="575" w:author="Autor desconocido" w:date="2016-12-01T14:59:00Z">
        <w:r>
          <w:rPr>
            <w:lang w:val="en-US"/>
          </w:rPr>
          <w:t>and</w:t>
        </w:r>
      </w:ins>
      <w:r>
        <w:rPr>
          <w:lang w:val="en-US"/>
        </w:rPr>
        <w:t xml:space="preserve"> equipped with retractable lever</w:t>
      </w:r>
      <w:ins w:id="576" w:author="Autor desconocido" w:date="2016-12-01T14:59:00Z">
        <w:r>
          <w:rPr>
            <w:lang w:val="en-US"/>
          </w:rPr>
          <w:t>s</w:t>
        </w:r>
      </w:ins>
      <w:r>
        <w:rPr>
          <w:lang w:val="en-US"/>
        </w:rPr>
        <w:t xml:space="preserve"> and stimulus light. </w:t>
      </w:r>
      <w:ins w:id="577" w:author="Autor desconocido" w:date="2016-12-01T14:59:00Z">
        <w:r>
          <w:rPr>
            <w:lang w:val="en-US"/>
          </w:rPr>
          <w:t>As a</w:t>
        </w:r>
      </w:ins>
      <w:del w:id="578" w:author="Autor desconocido" w:date="2016-12-01T14:59:00Z">
        <w:r>
          <w:rPr>
            <w:lang w:val="en-US"/>
          </w:rPr>
          <w:delText xml:space="preserve">The best </w:delText>
        </w:r>
      </w:del>
      <w:r>
        <w:rPr>
          <w:lang w:val="en-US"/>
        </w:rPr>
        <w:t>result</w:t>
      </w:r>
      <w:ins w:id="579" w:author="Autor desconocido" w:date="2016-12-01T14:59:00Z">
        <w:r>
          <w:rPr>
            <w:lang w:val="en-US"/>
          </w:rPr>
          <w:t xml:space="preserve">, </w:t>
        </w:r>
      </w:ins>
      <w:ins w:id="580" w:author="Autor desconocido" w:date="2016-12-01T14:59:00Z">
        <w:r>
          <w:rPr>
            <w:lang w:val="en-US"/>
          </w:rPr>
          <w:t>they</w:t>
        </w:r>
      </w:ins>
      <w:r>
        <w:rPr>
          <w:lang w:val="en-US"/>
        </w:rPr>
        <w:t xml:space="preserve"> show </w:t>
      </w:r>
      <w:del w:id="581" w:author="Autor desconocido" w:date="2016-12-01T15:00:00Z">
        <w:r>
          <w:rPr>
            <w:lang w:val="en-US"/>
          </w:rPr>
          <w:delText>that</w:delText>
        </w:r>
      </w:del>
      <w:ins w:id="582" w:author="Autor desconocido" w:date="2016-12-01T15:00:00Z">
        <w:r>
          <w:rPr>
            <w:lang w:val="en-US"/>
          </w:rPr>
          <w:t xml:space="preserve"> </w:t>
        </w:r>
      </w:ins>
      <w:ins w:id="583" w:author="Autor desconocido" w:date="2016-12-01T15:00:00Z">
        <w:r>
          <w:rPr>
            <w:lang w:val="en-US"/>
          </w:rPr>
          <w:t>a 60%</w:t>
        </w:r>
      </w:ins>
      <w:ins w:id="584" w:author="Autor desconocido" w:date="2016-12-01T15:01:00Z">
        <w:r>
          <w:rPr>
            <w:lang w:val="en-US"/>
          </w:rPr>
          <w:t xml:space="preserve"> of</w:t>
        </w:r>
      </w:ins>
      <w:r>
        <w:rPr>
          <w:lang w:val="en-US"/>
        </w:rPr>
        <w:t xml:space="preserve"> </w:t>
      </w:r>
      <w:ins w:id="585" w:author="iibm " w:date="2016-12-01T22:20:00Z">
        <w:r>
          <w:rPr>
            <w:lang w:val="en-US"/>
          </w:rPr>
          <w:t>altruistic</w:t>
        </w:r>
      </w:ins>
      <w:del w:id="586" w:author="iibm " w:date="2016-12-01T22:20:00Z">
        <w:r>
          <w:rPr>
            <w:lang w:val="en-US"/>
          </w:rPr>
          <w:delText>cooperative</w:delText>
        </w:r>
      </w:del>
      <w:r>
        <w:rPr>
          <w:lang w:val="en-US"/>
        </w:rPr>
        <w:t xml:space="preserve"> behavior on male rats</w:t>
      </w:r>
      <w:ins w:id="587" w:author="Autor desconocido" w:date="2016-12-01T15:01:00Z">
        <w:r>
          <w:rPr>
            <w:lang w:val="en-US"/>
          </w:rPr>
          <w:t xml:space="preserve">, </w:t>
        </w:r>
      </w:ins>
      <w:ins w:id="588" w:author="Autor desconocido" w:date="2016-12-01T15:01:00Z">
        <w:r>
          <w:rPr>
            <w:lang w:val="en-US"/>
          </w:rPr>
          <w:t>barely</w:t>
        </w:r>
      </w:ins>
      <w:r>
        <w:rPr>
          <w:lang w:val="en-US"/>
        </w:rPr>
        <w:t xml:space="preserve"> </w:t>
      </w:r>
      <w:ins w:id="589" w:author="Autor desconocido" w:date="2016-12-01T14:59:00Z">
        <w:r>
          <w:rPr>
            <w:lang w:val="en-US"/>
          </w:rPr>
          <w:t>surpass</w:t>
        </w:r>
      </w:ins>
      <w:ins w:id="590" w:author="Autor desconocido" w:date="2016-12-01T15:01:00Z">
        <w:r>
          <w:rPr>
            <w:lang w:val="en-US"/>
          </w:rPr>
          <w:t>ing</w:t>
        </w:r>
      </w:ins>
      <w:del w:id="591" w:author="Autor desconocido" w:date="2016-12-01T14:59:00Z">
        <w:r>
          <w:rPr>
            <w:lang w:val="en-US"/>
          </w:rPr>
          <w:delText>is a little over the</w:delText>
        </w:r>
      </w:del>
      <w:r>
        <w:rPr>
          <w:lang w:val="en-US"/>
        </w:rPr>
        <w:t xml:space="preserve"> chance</w:t>
      </w:r>
      <w:ins w:id="592" w:author="Autor desconocido" w:date="2016-12-01T15:00:00Z">
        <w:r>
          <w:rPr>
            <w:lang w:val="en-US"/>
          </w:rPr>
          <w:t xml:space="preserve"> </w:t>
        </w:r>
      </w:ins>
      <w:ins w:id="593" w:author="Autor desconocido" w:date="2016-12-01T15:00:00Z">
        <w:r>
          <w:rPr>
            <w:lang w:val="en-US"/>
          </w:rPr>
          <w:t>choice</w:t>
        </w:r>
      </w:ins>
      <w:del w:id="594" w:author="Autor desconocido" w:date="2016-12-01T15:01:00Z">
        <w:r>
          <w:rPr>
            <w:lang w:val="en-US"/>
          </w:rPr>
          <w:delText xml:space="preserve"> near to 60%</w:delText>
        </w:r>
      </w:del>
      <w:r>
        <w:rPr>
          <w:lang w:val="en-US"/>
        </w:rPr>
        <w:t>.</w:t>
      </w:r>
    </w:p>
    <w:p>
      <w:pPr>
        <w:pStyle w:val="PreformattedText"/>
        <w:spacing w:lineRule="auto" w:line="360" w:before="230" w:after="230"/>
        <w:jc w:val="both"/>
        <w:rPr>
          <w:lang w:val="en-US"/>
        </w:rPr>
      </w:pPr>
      <w:r>
        <w:rPr>
          <w:lang w:val="en-US"/>
        </w:rPr>
        <w:t xml:space="preserve">To test whether </w:t>
      </w:r>
      <w:del w:id="595" w:author="Autor desconocido" w:date="2016-12-01T15:01:00Z">
        <w:r>
          <w:rPr>
            <w:lang w:val="en-US"/>
          </w:rPr>
          <w:delText>the</w:delText>
        </w:r>
      </w:del>
      <w:r>
        <w:rPr>
          <w:lang w:val="en-US"/>
        </w:rPr>
        <w:t xml:space="preserve"> rat</w:t>
      </w:r>
      <w:ins w:id="596" w:author="Autor desconocido" w:date="2016-12-01T15:01:00Z">
        <w:r>
          <w:rPr>
            <w:lang w:val="en-US"/>
          </w:rPr>
          <w:t>s</w:t>
        </w:r>
      </w:ins>
      <w:r>
        <w:rPr>
          <w:lang w:val="en-US"/>
        </w:rPr>
        <w:t xml:space="preserve"> ha</w:t>
      </w:r>
      <w:ins w:id="597" w:author="Autor desconocido" w:date="2016-12-01T15:01:00Z">
        <w:r>
          <w:rPr>
            <w:lang w:val="en-US"/>
          </w:rPr>
          <w:t>ve</w:t>
        </w:r>
      </w:ins>
      <w:del w:id="598" w:author="Autor desconocido" w:date="2016-12-01T15:01:00Z">
        <w:r>
          <w:rPr>
            <w:lang w:val="en-US"/>
          </w:rPr>
          <w:delText>s</w:delText>
        </w:r>
      </w:del>
      <w:r>
        <w:rPr>
          <w:lang w:val="en-US"/>
        </w:rPr>
        <w:t xml:space="preserve"> </w:t>
      </w:r>
      <w:ins w:id="599" w:author="Autor desconocido" w:date="2016-12-01T15:01:00Z">
        <w:r>
          <w:rPr>
            <w:lang w:val="en-US"/>
          </w:rPr>
          <w:t xml:space="preserve">the </w:t>
        </w:r>
      </w:ins>
      <w:r>
        <w:rPr>
          <w:lang w:val="en-US"/>
        </w:rPr>
        <w:t>ability to solve the iPD game when faced to altruist opponent</w:t>
      </w:r>
      <w:ins w:id="600" w:author="Autor desconocido" w:date="2016-12-01T15:01:00Z">
        <w:r>
          <w:rPr>
            <w:lang w:val="en-US"/>
          </w:rPr>
          <w:t>,</w:t>
        </w:r>
      </w:ins>
      <w:r>
        <w:rPr>
          <w:lang w:val="en-US"/>
        </w:rPr>
        <w:t xml:space="preserve"> </w:t>
      </w:r>
      <w:ins w:id="601" w:author="Autor desconocido" w:date="2016-12-01T15:01:00Z">
        <w:r>
          <w:rPr>
            <w:lang w:val="en-US"/>
          </w:rPr>
          <w:t>is necessary</w:t>
        </w:r>
      </w:ins>
      <w:del w:id="602" w:author="Autor desconocido" w:date="2016-12-01T15:01:00Z">
        <w:r>
          <w:rPr>
            <w:lang w:val="en-US"/>
          </w:rPr>
          <w:delText>we need</w:delText>
        </w:r>
      </w:del>
      <w:r>
        <w:rPr>
          <w:lang w:val="en-US"/>
        </w:rPr>
        <w:t xml:space="preserve"> to force TIT FOR TAT </w:t>
      </w:r>
      <w:del w:id="603" w:author="Autor desconocido" w:date="2016-12-01T15:02:00Z">
        <w:r>
          <w:rPr>
            <w:lang w:val="en-US"/>
          </w:rPr>
          <w:delText>mimic</w:delText>
        </w:r>
      </w:del>
      <w:r>
        <w:rPr>
          <w:lang w:val="en-US"/>
        </w:rPr>
        <w:t xml:space="preserve"> behavior on the opponent (</w:t>
      </w:r>
      <w:del w:id="604" w:author="Autor desconocido" w:date="2016-12-01T15:02:00Z">
        <w:r>
          <w:rPr>
            <w:lang w:val="en-US"/>
          </w:rPr>
          <w:delText>s</w:delText>
        </w:r>
      </w:del>
      <w:ins w:id="605" w:author="Autor desconocido" w:date="2016-12-01T15:02:00Z">
        <w:r>
          <w:rPr>
            <w:lang w:val="en-US"/>
          </w:rPr>
          <w:t>S</w:t>
        </w:r>
      </w:ins>
      <w:r>
        <w:rPr>
          <w:lang w:val="en-US"/>
        </w:rPr>
        <w:t xml:space="preserve">tevens </w:t>
      </w:r>
      <w:del w:id="606" w:author="Autor desconocido" w:date="2016-12-01T15:02:00Z">
        <w:r>
          <w:rPr>
            <w:lang w:val="en-US"/>
          </w:rPr>
          <w:delText>&amp;</w:delText>
        </w:r>
      </w:del>
      <w:ins w:id="607" w:author="Autor desconocido" w:date="2016-12-01T15:02:00Z">
        <w:r>
          <w:rPr>
            <w:lang w:val="en-US"/>
          </w:rPr>
          <w:t>and</w:t>
        </w:r>
      </w:ins>
      <w:r>
        <w:rPr>
          <w:lang w:val="en-US"/>
        </w:rPr>
        <w:t xml:space="preserve"> </w:t>
      </w:r>
      <w:ins w:id="608" w:author="Autor desconocido" w:date="2016-12-01T15:02:00Z">
        <w:r>
          <w:rPr>
            <w:lang w:val="en-US"/>
          </w:rPr>
          <w:t>S</w:t>
        </w:r>
      </w:ins>
      <w:del w:id="609" w:author="Autor desconocido" w:date="2016-12-01T15:02:00Z">
        <w:r>
          <w:rPr>
            <w:lang w:val="en-US"/>
          </w:rPr>
          <w:delText>s</w:delText>
        </w:r>
      </w:del>
      <w:r>
        <w:rPr>
          <w:lang w:val="en-US"/>
        </w:rPr>
        <w:t>tephens</w:t>
      </w:r>
      <w:ins w:id="610" w:author="Autor desconocido" w:date="2016-12-01T15:02:00Z">
        <w:r>
          <w:rPr>
            <w:lang w:val="en-US"/>
          </w:rPr>
          <w:t>,</w:t>
        </w:r>
      </w:ins>
      <w:r>
        <w:rPr>
          <w:lang w:val="en-US"/>
        </w:rPr>
        <w:t xml:space="preserve"> 2002</w:t>
      </w:r>
      <w:del w:id="611" w:author="Autor desconocido" w:date="2016-12-01T15:02:00Z">
        <w:r>
          <w:rPr>
            <w:lang w:val="en-US"/>
          </w:rPr>
          <w:delText>,</w:delText>
        </w:r>
      </w:del>
      <w:ins w:id="612" w:author="Autor desconocido" w:date="2016-12-01T15:03:00Z">
        <w:r>
          <w:rPr>
            <w:lang w:val="en-US"/>
          </w:rPr>
          <w:t>;</w:t>
        </w:r>
      </w:ins>
      <w:r>
        <w:rPr>
          <w:lang w:val="en-US"/>
        </w:rPr>
        <w:t xml:space="preserve"> St-Pierre</w:t>
      </w:r>
      <w:ins w:id="613" w:author="Autor desconocido" w:date="2016-12-01T15:03:00Z">
        <w:r>
          <w:rPr>
            <w:lang w:val="en-US"/>
          </w:rPr>
          <w:t xml:space="preserve"> </w:t>
        </w:r>
      </w:ins>
      <w:ins w:id="614" w:author="Autor desconocido" w:date="2016-12-01T15:03:00Z">
        <w:r>
          <w:rPr>
            <w:i/>
            <w:iCs/>
            <w:lang w:val="en-US"/>
          </w:rPr>
          <w:t>et al.</w:t>
        </w:r>
      </w:ins>
      <w:r>
        <w:rPr>
          <w:lang w:val="en-US"/>
        </w:rPr>
        <w:t>,</w:t>
      </w:r>
      <w:del w:id="615" w:author="Autor desconocido" w:date="2016-12-01T15:03:00Z">
        <w:r>
          <w:rPr>
            <w:lang w:val="en-US"/>
          </w:rPr>
          <w:delText xml:space="preserve"> Larose &amp; Dubois</w:delText>
        </w:r>
      </w:del>
      <w:r>
        <w:rPr>
          <w:lang w:val="en-US"/>
        </w:rPr>
        <w:t xml:space="preserve"> 2009</w:t>
      </w:r>
      <w:del w:id="616" w:author="Autor desconocido" w:date="2016-12-01T15:03:00Z">
        <w:r>
          <w:rPr>
            <w:lang w:val="en-US"/>
          </w:rPr>
          <w:delText>,</w:delText>
        </w:r>
      </w:del>
      <w:ins w:id="617" w:author="Autor desconocido" w:date="2016-12-01T15:03:00Z">
        <w:r>
          <w:rPr>
            <w:lang w:val="en-US"/>
          </w:rPr>
          <w:t>;</w:t>
        </w:r>
      </w:ins>
      <w:r>
        <w:rPr>
          <w:lang w:val="en-US"/>
        </w:rPr>
        <w:t xml:space="preserve"> </w:t>
      </w:r>
      <w:del w:id="618" w:author="Autor desconocido" w:date="2016-12-01T15:03:00Z">
        <w:r>
          <w:rPr>
            <w:lang w:val="en-US"/>
          </w:rPr>
          <w:delText>v</w:delText>
        </w:r>
      </w:del>
      <w:ins w:id="619" w:author="Autor desconocido" w:date="2016-12-01T15:03:00Z">
        <w:r>
          <w:rPr>
            <w:lang w:val="en-US"/>
          </w:rPr>
          <w:t>V</w:t>
        </w:r>
      </w:ins>
      <w:r>
        <w:rPr>
          <w:lang w:val="en-US"/>
        </w:rPr>
        <w:t>iana</w:t>
      </w:r>
      <w:ins w:id="620" w:author="Autor desconocido" w:date="2016-12-01T15:03:00Z">
        <w:r>
          <w:rPr>
            <w:lang w:val="en-US"/>
          </w:rPr>
          <w:t xml:space="preserve"> </w:t>
        </w:r>
      </w:ins>
      <w:ins w:id="621" w:author="Autor desconocido" w:date="2016-12-01T15:03:00Z">
        <w:r>
          <w:rPr>
            <w:i/>
            <w:iCs/>
            <w:lang w:val="en-US"/>
          </w:rPr>
          <w:t>et al.</w:t>
        </w:r>
      </w:ins>
      <w:r>
        <w:rPr>
          <w:lang w:val="en-US"/>
        </w:rPr>
        <w:t xml:space="preserve">, </w:t>
      </w:r>
      <w:del w:id="622" w:author="Autor desconocido" w:date="2016-12-01T15:03:00Z">
        <w:r>
          <w:rPr>
            <w:lang w:val="en-US"/>
          </w:rPr>
          <w:delText>Gordo, Sucena &amp; Moita</w:delText>
        </w:r>
      </w:del>
      <w:r>
        <w:rPr>
          <w:lang w:val="en-US"/>
        </w:rPr>
        <w:t xml:space="preserve"> 2010). In Moita</w:t>
      </w:r>
      <w:ins w:id="623" w:author="Autor desconocido" w:date="2016-12-01T15:04:00Z">
        <w:r>
          <w:rPr>
            <w:lang w:val="en-US"/>
          </w:rPr>
          <w:t xml:space="preserve">'s study (Viana </w:t>
        </w:r>
      </w:ins>
      <w:ins w:id="624" w:author="Autor desconocido" w:date="2016-12-01T15:04:00Z">
        <w:r>
          <w:rPr>
            <w:i/>
            <w:iCs/>
            <w:lang w:val="en-US"/>
          </w:rPr>
          <w:t>et al.</w:t>
        </w:r>
      </w:ins>
      <w:ins w:id="625" w:author="Autor desconocido" w:date="2016-12-01T15:04:00Z">
        <w:r>
          <w:rPr>
            <w:lang w:val="en-US"/>
          </w:rPr>
          <w:t>, 2010)</w:t>
        </w:r>
      </w:ins>
      <w:r>
        <w:rPr>
          <w:lang w:val="en-US"/>
        </w:rPr>
        <w:t xml:space="preserve"> </w:t>
      </w:r>
      <w:del w:id="626" w:author="Autor desconocido" w:date="2016-12-01T15:04:00Z">
        <w:r>
          <w:rPr>
            <w:lang w:val="en-US"/>
          </w:rPr>
          <w:delText>et al. using a</w:delText>
        </w:r>
      </w:del>
      <w:r>
        <w:rPr>
          <w:lang w:val="en-US"/>
        </w:rPr>
        <w:t xml:space="preserve"> mimic</w:t>
      </w:r>
      <w:ins w:id="627" w:author="Autor desconocido" w:date="2016-12-01T15:04:00Z">
        <w:r>
          <w:rPr>
            <w:lang w:val="en-US"/>
          </w:rPr>
          <w:t>king a</w:t>
        </w:r>
      </w:ins>
      <w:r>
        <w:rPr>
          <w:lang w:val="en-US"/>
        </w:rPr>
        <w:t xml:space="preserve"> tit-for-tat strategy on the opponent in a double T-maze chamber </w:t>
      </w:r>
      <w:ins w:id="628" w:author="Autor desconocido" w:date="2016-12-01T15:05:00Z">
        <w:r>
          <w:rPr>
            <w:lang w:val="en-US"/>
          </w:rPr>
          <w:t xml:space="preserve">was not </w:t>
        </w:r>
      </w:ins>
      <w:ins w:id="629" w:author="Autor desconocido" w:date="2016-12-01T15:05:00Z">
        <w:r>
          <w:rPr>
            <w:rFonts w:eastAsia="Droid Sans Fallback" w:cs="Liberation Mono"/>
            <w:sz w:val="20"/>
            <w:szCs w:val="20"/>
            <w:lang w:val="en-US"/>
          </w:rPr>
          <w:t>enough</w:t>
        </w:r>
      </w:ins>
      <w:ins w:id="630" w:author="Autor desconocido" w:date="2016-12-01T15:05:00Z">
        <w:r>
          <w:rPr>
            <w:lang w:val="en-US"/>
          </w:rPr>
          <w:t xml:space="preserve"> </w:t>
        </w:r>
      </w:ins>
      <w:ins w:id="631" w:author="iibm " w:date="2016-12-01T22:24:00Z">
        <w:r>
          <w:rPr>
            <w:lang w:val="en-US"/>
          </w:rPr>
          <w:t>t</w:t>
        </w:r>
      </w:ins>
      <w:del w:id="632" w:author="iibm " w:date="2016-12-01T22:24:00Z">
        <w:r>
          <w:rPr>
            <w:lang w:val="en-US"/>
          </w:rPr>
          <w:delText>r</w:delText>
        </w:r>
      </w:del>
      <w:ins w:id="633" w:author="Autor desconocido" w:date="2016-12-01T15:05:00Z">
        <w:r>
          <w:rPr>
            <w:lang w:val="en-US"/>
          </w:rPr>
          <w:t xml:space="preserve">o </w:t>
        </w:r>
      </w:ins>
      <w:del w:id="634" w:author="Autor desconocido" w:date="2016-12-01T15:05:00Z">
        <w:r>
          <w:rPr>
            <w:lang w:val="en-US"/>
          </w:rPr>
          <w:delText>and neither</w:delText>
        </w:r>
      </w:del>
      <w:r>
        <w:rPr>
          <w:lang w:val="en-US"/>
        </w:rPr>
        <w:t xml:space="preserve"> reach </w:t>
      </w:r>
      <w:del w:id="635" w:author="Autor desconocido" w:date="2016-12-01T15:05:00Z">
        <w:r>
          <w:rPr>
            <w:lang w:val="en-US"/>
          </w:rPr>
          <w:delText>a</w:delText>
        </w:r>
      </w:del>
      <w:r>
        <w:rPr>
          <w:lang w:val="en-US"/>
        </w:rPr>
        <w:t xml:space="preserve"> high level</w:t>
      </w:r>
      <w:ins w:id="636" w:author="Autor desconocido" w:date="2016-12-01T15:05:00Z">
        <w:r>
          <w:rPr>
            <w:lang w:val="en-US"/>
          </w:rPr>
          <w:t>s</w:t>
        </w:r>
      </w:ins>
      <w:r>
        <w:rPr>
          <w:lang w:val="en-US"/>
        </w:rPr>
        <w:t xml:space="preserve"> of cooperation. </w:t>
      </w:r>
      <w:ins w:id="637" w:author="Autor desconocido" w:date="2016-12-01T15:05:00Z">
        <w:r>
          <w:rPr>
            <w:lang w:val="en-US"/>
          </w:rPr>
          <w:t xml:space="preserve">We </w:t>
        </w:r>
      </w:ins>
      <w:del w:id="638" w:author="Autor desconocido" w:date="2016-12-01T15:05:00Z">
        <w:r>
          <w:rPr>
            <w:lang w:val="en-US"/>
          </w:rPr>
          <w:delText>Our</w:delText>
        </w:r>
      </w:del>
      <w:r>
        <w:rPr>
          <w:lang w:val="en-US"/>
        </w:rPr>
        <w:t xml:space="preserve"> further analys</w:t>
      </w:r>
      <w:ins w:id="639" w:author="Autor desconocido" w:date="2016-12-01T15:06:00Z">
        <w:r>
          <w:rPr>
            <w:lang w:val="en-US"/>
          </w:rPr>
          <w:t>ed</w:t>
        </w:r>
      </w:ins>
      <w:del w:id="640" w:author="Autor desconocido" w:date="2016-12-01T15:06:00Z">
        <w:r>
          <w:rPr>
            <w:lang w:val="en-US"/>
          </w:rPr>
          <w:delText>is over</w:delText>
        </w:r>
      </w:del>
      <w:r>
        <w:rPr>
          <w:lang w:val="en-US"/>
        </w:rPr>
        <w:t xml:space="preserve"> their </w:t>
      </w:r>
      <w:ins w:id="641" w:author="Autor desconocido" w:date="2016-12-01T15:06:00Z">
        <w:r>
          <w:rPr>
            <w:lang w:val="en-US"/>
          </w:rPr>
          <w:t>M</w:t>
        </w:r>
      </w:ins>
      <w:del w:id="642" w:author="Autor desconocido" w:date="2016-12-01T15:06:00Z">
        <w:r>
          <w:rPr>
            <w:lang w:val="en-US"/>
          </w:rPr>
          <w:delText>m</w:delText>
        </w:r>
      </w:del>
      <w:r>
        <w:rPr>
          <w:lang w:val="en-US"/>
        </w:rPr>
        <w:t xml:space="preserve">arkov chain diagram </w:t>
      </w:r>
      <w:ins w:id="643" w:author="Autor desconocido" w:date="2016-12-01T15:06:00Z">
        <w:r>
          <w:rPr>
            <w:lang w:val="en-US"/>
          </w:rPr>
          <w:t xml:space="preserve">and observed </w:t>
        </w:r>
      </w:ins>
      <w:del w:id="644" w:author="Autor desconocido" w:date="2016-12-01T15:06:00Z">
        <w:r>
          <w:rPr>
            <w:lang w:val="en-US"/>
          </w:rPr>
          <w:delText>gave evidence</w:delText>
        </w:r>
      </w:del>
      <w:r>
        <w:rPr>
          <w:lang w:val="en-US"/>
        </w:rPr>
        <w:t xml:space="preserve"> that </w:t>
      </w:r>
      <w:ins w:id="645" w:author="Autor desconocido" w:date="2016-12-01T15:06:00Z">
        <w:r>
          <w:rPr>
            <w:lang w:val="en-US"/>
          </w:rPr>
          <w:t xml:space="preserve">the </w:t>
        </w:r>
      </w:ins>
      <w:r>
        <w:rPr>
          <w:lang w:val="en-US"/>
        </w:rPr>
        <w:t>strategy performed by rat</w:t>
      </w:r>
      <w:ins w:id="646" w:author="Autor desconocido" w:date="2016-12-01T15:06:00Z">
        <w:r>
          <w:rPr>
            <w:lang w:val="en-US"/>
          </w:rPr>
          <w:t>s</w:t>
        </w:r>
      </w:ins>
      <w:r>
        <w:rPr>
          <w:lang w:val="en-US"/>
        </w:rPr>
        <w:t xml:space="preserve"> was more selfish than cooperative because it</w:t>
      </w:r>
      <w:del w:id="647" w:author="Autor desconocido" w:date="2016-12-01T15:06:00Z">
        <w:r>
          <w:rPr>
            <w:lang w:val="en-US"/>
          </w:rPr>
          <w:delText>s</w:delText>
        </w:r>
      </w:del>
      <w:r>
        <w:rPr>
          <w:lang w:val="en-US"/>
        </w:rPr>
        <w:t xml:space="preserve"> adopt</w:t>
      </w:r>
      <w:del w:id="648" w:author="Autor desconocido" w:date="2016-12-01T15:06:00Z">
        <w:r>
          <w:rPr>
            <w:lang w:val="en-US"/>
          </w:rPr>
          <w:delText>s</w:delText>
        </w:r>
      </w:del>
      <w:ins w:id="649" w:author="Autor desconocido" w:date="2016-12-01T15:06:00Z">
        <w:r>
          <w:rPr>
            <w:lang w:val="en-US"/>
          </w:rPr>
          <w:t>ed</w:t>
        </w:r>
      </w:ins>
      <w:r>
        <w:rPr>
          <w:lang w:val="en-US"/>
        </w:rPr>
        <w:t xml:space="preserve"> a</w:t>
      </w:r>
      <w:ins w:id="650" w:author="Autor desconocido" w:date="2016-12-01T15:06:00Z">
        <w:r>
          <w:rPr>
            <w:lang w:val="en-US"/>
          </w:rPr>
          <w:t>n</w:t>
        </w:r>
      </w:ins>
      <w:r>
        <w:rPr>
          <w:lang w:val="en-US"/>
        </w:rPr>
        <w:t xml:space="preserve"> alternating decision's rule among sucker and temptation outcomes.</w:t>
      </w:r>
    </w:p>
    <w:p>
      <w:pPr>
        <w:pStyle w:val="PreformattedText"/>
        <w:spacing w:lineRule="auto" w:line="360" w:before="230" w:after="230"/>
        <w:jc w:val="both"/>
        <w:rPr>
          <w:lang w:val="en-US"/>
        </w:rPr>
      </w:pPr>
      <w:r>
        <w:rPr>
          <w:lang w:val="en-US"/>
        </w:rPr>
        <w:t>The rats often develop on social groups and studies have demo</w:t>
      </w:r>
      <w:ins w:id="651" w:author="Autor desconocido" w:date="2016-12-01T15:06:00Z">
        <w:r>
          <w:rPr>
            <w:lang w:val="en-US"/>
          </w:rPr>
          <w:t>n</w:t>
        </w:r>
      </w:ins>
      <w:r>
        <w:rPr>
          <w:lang w:val="en-US"/>
        </w:rPr>
        <w:t xml:space="preserve">strated that they prefer social reward rather </w:t>
      </w:r>
      <w:commentRangeStart w:id="12"/>
      <w:r>
        <w:rPr>
          <w:lang w:val="en-US"/>
        </w:rPr>
        <w:t xml:space="preserve">that along or have a tendency </w:t>
      </w:r>
      <w:ins w:id="652" w:author="Autor desconocido" w:date="2016-12-01T15:07:00Z">
        <w:commentRangeEnd w:id="12"/>
        <w:r>
          <w:rPr>
            <w:lang w:val="en-US"/>
          </w:rPr>
        </w:r>
      </w:ins>
      <w:ins w:id="653" w:author="Autor desconocido" w:date="2016-12-01T15:07:00Z">
        <w:r>
          <w:rPr>
            <w:lang w:val="en-US"/>
          </w:rPr>
          <w:commentReference w:id="12"/>
        </w:r>
      </w:ins>
      <w:r>
        <w:rPr>
          <w:lang w:val="en-US"/>
        </w:rPr>
        <w:t>to performe</w:t>
      </w:r>
      <w:del w:id="654" w:author="Autor desconocido" w:date="2016-12-01T15:07:00Z">
        <w:r>
          <w:rPr>
            <w:lang w:val="en-US"/>
          </w:rPr>
          <w:delText>d</w:delText>
        </w:r>
      </w:del>
      <w:r>
        <w:rPr>
          <w:lang w:val="en-US"/>
        </w:rPr>
        <w:t xml:space="preserve"> pro-social acts over the chance (Moita</w:t>
      </w:r>
      <w:ins w:id="655" w:author="Autor desconocido" w:date="2016-12-01T15:07:00Z">
        <w:r>
          <w:rPr>
            <w:lang w:val="en-US"/>
          </w:rPr>
          <w:t>,</w:t>
        </w:r>
      </w:ins>
      <w:r>
        <w:rPr>
          <w:lang w:val="en-US"/>
        </w:rPr>
        <w:t xml:space="preserve"> 2015</w:t>
      </w:r>
      <w:ins w:id="656" w:author="Autor desconocido" w:date="2016-12-01T15:07:00Z">
        <w:r>
          <w:rPr>
            <w:lang w:val="en-US"/>
          </w:rPr>
          <w:t>;</w:t>
        </w:r>
      </w:ins>
      <w:del w:id="657" w:author="Autor desconocido" w:date="2016-12-01T15:07:00Z">
        <w:r>
          <w:rPr>
            <w:lang w:val="en-US"/>
          </w:rPr>
          <w:delText xml:space="preserve"> and </w:delText>
        </w:r>
      </w:del>
      <w:r>
        <w:rPr>
          <w:lang w:val="en-US"/>
        </w:rPr>
        <w:t>Kalenscher</w:t>
      </w:r>
      <w:ins w:id="658" w:author="Autor desconocido" w:date="2016-12-01T15:07:00Z">
        <w:r>
          <w:rPr>
            <w:lang w:val="en-US"/>
          </w:rPr>
          <w:t>,</w:t>
        </w:r>
      </w:ins>
      <w:r>
        <w:rPr>
          <w:lang w:val="en-US"/>
        </w:rPr>
        <w:t xml:space="preserve"> 2015). </w:t>
      </w:r>
    </w:p>
    <w:p>
      <w:pPr>
        <w:pStyle w:val="PreformattedText"/>
        <w:spacing w:lineRule="auto" w:line="360" w:before="230" w:after="230"/>
        <w:jc w:val="both"/>
        <w:rPr>
          <w:lang w:val="en-US"/>
        </w:rPr>
      </w:pPr>
      <w:del w:id="659" w:author="Autor desconocido" w:date="2016-12-01T15:07:00Z">
        <w:r>
          <w:rPr>
            <w:lang w:val="en-US"/>
          </w:rPr>
          <w:delText>But w</w:delText>
        </w:r>
      </w:del>
      <w:ins w:id="660" w:author="Autor desconocido" w:date="2016-12-01T15:07:00Z">
        <w:r>
          <w:rPr>
            <w:lang w:val="en-US"/>
          </w:rPr>
          <w:t>W</w:t>
        </w:r>
      </w:ins>
      <w:r>
        <w:rPr>
          <w:lang w:val="en-US"/>
        </w:rPr>
        <w:t>hy all iPD-base</w:t>
      </w:r>
      <w:ins w:id="661" w:author="Autor desconocido" w:date="2016-12-01T15:07:00Z">
        <w:r>
          <w:rPr>
            <w:lang w:val="en-US"/>
          </w:rPr>
          <w:t>d</w:t>
        </w:r>
      </w:ins>
      <w:r>
        <w:rPr>
          <w:lang w:val="en-US"/>
        </w:rPr>
        <w:t xml:space="preserve"> studies haven't found high level</w:t>
      </w:r>
      <w:ins w:id="662" w:author="Autor desconocido" w:date="2016-12-01T15:07:00Z">
        <w:r>
          <w:rPr>
            <w:lang w:val="en-US"/>
          </w:rPr>
          <w:t>s</w:t>
        </w:r>
      </w:ins>
      <w:r>
        <w:rPr>
          <w:lang w:val="en-US"/>
        </w:rPr>
        <w:t xml:space="preserve"> of reciprocity? </w:t>
      </w:r>
      <w:ins w:id="663" w:author="Autor desconocido" w:date="2016-12-01T15:09:00Z">
        <w:r>
          <w:rPr>
            <w:lang w:val="en-US"/>
          </w:rPr>
          <w:t xml:space="preserve">In </w:t>
        </w:r>
      </w:ins>
      <w:del w:id="664" w:author="Autor desconocido" w:date="2016-12-01T15:09:00Z">
        <w:r>
          <w:rPr>
            <w:lang w:val="en-US"/>
          </w:rPr>
          <w:delText xml:space="preserve">We considering about </w:delText>
        </w:r>
      </w:del>
      <w:ins w:id="665" w:author="Autor desconocido" w:date="2016-12-01T15:09:00Z">
        <w:r>
          <w:rPr>
            <w:lang w:val="en-US"/>
          </w:rPr>
          <w:t xml:space="preserve">the </w:t>
        </w:r>
      </w:ins>
      <w:ins w:id="666" w:author="Autor desconocido" w:date="2016-12-01T15:10:00Z">
        <w:r>
          <w:rPr>
            <w:lang w:val="en-US"/>
          </w:rPr>
          <w:t xml:space="preserve">aforementioned </w:t>
        </w:r>
      </w:ins>
      <w:r>
        <w:rPr>
          <w:lang w:val="en-US"/>
        </w:rPr>
        <w:t xml:space="preserve">previous </w:t>
      </w:r>
      <w:ins w:id="667" w:author="Autor desconocido" w:date="2016-12-01T15:09:00Z">
        <w:r>
          <w:rPr>
            <w:lang w:val="en-US"/>
          </w:rPr>
          <w:t xml:space="preserve">studies, </w:t>
        </w:r>
      </w:ins>
      <w:del w:id="668" w:author="Autor desconocido" w:date="2016-12-01T15:10:00Z">
        <w:r>
          <w:rPr>
            <w:lang w:val="en-US"/>
          </w:rPr>
          <w:delText>result in which the</w:delText>
        </w:r>
      </w:del>
      <w:r>
        <w:rPr>
          <w:lang w:val="en-US"/>
        </w:rPr>
        <w:t xml:space="preserve"> rat</w:t>
      </w:r>
      <w:ins w:id="669" w:author="Autor desconocido" w:date="2016-12-01T15:10:00Z">
        <w:r>
          <w:rPr>
            <w:lang w:val="en-US"/>
          </w:rPr>
          <w:t>s</w:t>
        </w:r>
      </w:ins>
      <w:r>
        <w:rPr>
          <w:lang w:val="en-US"/>
        </w:rPr>
        <w:t xml:space="preserve"> don't </w:t>
      </w:r>
      <w:del w:id="670" w:author="Autor desconocido" w:date="2016-12-01T15:10:00Z">
        <w:r>
          <w:rPr>
            <w:lang w:val="en-US"/>
          </w:rPr>
          <w:delText>reach</w:delText>
        </w:r>
      </w:del>
      <w:r>
        <w:rPr>
          <w:lang w:val="en-US"/>
        </w:rPr>
        <w:t xml:space="preserve"> learn iPD </w:t>
      </w:r>
      <w:ins w:id="671" w:author="Autor desconocido" w:date="2016-12-01T15:10:00Z">
        <w:r>
          <w:rPr>
            <w:lang w:val="en-US"/>
          </w:rPr>
          <w:t>probabl</w:t>
        </w:r>
      </w:ins>
      <w:ins w:id="672" w:author="Autor desconocido" w:date="2016-12-01T15:11:00Z">
        <w:r>
          <w:rPr>
            <w:lang w:val="en-US"/>
          </w:rPr>
          <w:t>y</w:t>
        </w:r>
      </w:ins>
      <w:del w:id="673" w:author="Autor desconocido" w:date="2016-12-01T15:11:00Z">
        <w:r>
          <w:rPr>
            <w:lang w:val="en-US"/>
          </w:rPr>
          <w:delText>and think that is maybe</w:delText>
        </w:r>
      </w:del>
      <w:r>
        <w:rPr>
          <w:lang w:val="en-US"/>
        </w:rPr>
        <w:t xml:space="preserve"> due to the</w:t>
      </w:r>
      <w:ins w:id="674" w:author="Autor desconocido" w:date="2016-12-01T15:11:00Z">
        <w:r>
          <w:rPr>
            <w:lang w:val="en-US"/>
          </w:rPr>
          <w:t xml:space="preserve"> </w:t>
        </w:r>
      </w:ins>
      <w:ins w:id="675" w:author="Autor desconocido" w:date="2016-12-01T15:11:00Z">
        <w:r>
          <w:rPr>
            <w:lang w:val="en-US"/>
          </w:rPr>
          <w:t>fact that the</w:t>
        </w:r>
      </w:ins>
      <w:r>
        <w:rPr>
          <w:lang w:val="en-US"/>
        </w:rPr>
        <w:t xml:space="preserve"> test box and stimulus contingency are inadequate for its natural expectation, i.e. the rat maybe has </w:t>
      </w:r>
      <w:ins w:id="676" w:author="Autor desconocido" w:date="2016-12-01T15:11:00Z">
        <w:r>
          <w:rPr>
            <w:lang w:val="en-US"/>
          </w:rPr>
          <w:t xml:space="preserve">the </w:t>
        </w:r>
      </w:ins>
      <w:r>
        <w:rPr>
          <w:lang w:val="en-US"/>
        </w:rPr>
        <w:t xml:space="preserve">ability to achieve a approximated optimal solution but for example the length of time used </w:t>
      </w:r>
      <w:del w:id="677" w:author="Autor desconocido" w:date="2016-12-01T15:11:00Z">
        <w:r>
          <w:rPr>
            <w:lang w:val="en-US"/>
          </w:rPr>
          <w:delText>for</w:delText>
        </w:r>
      </w:del>
      <w:ins w:id="678" w:author="Autor desconocido" w:date="2016-12-01T15:11:00Z">
        <w:r>
          <w:rPr>
            <w:lang w:val="en-US"/>
          </w:rPr>
          <w:t>to</w:t>
        </w:r>
      </w:ins>
      <w:r>
        <w:rPr>
          <w:lang w:val="en-US"/>
        </w:rPr>
        <w:t xml:space="preserve"> ma</w:t>
      </w:r>
      <w:del w:id="679" w:author="Autor desconocido" w:date="2016-12-01T15:11:00Z">
        <w:r>
          <w:rPr>
            <w:lang w:val="en-US"/>
          </w:rPr>
          <w:delText>de</w:delText>
        </w:r>
      </w:del>
      <w:ins w:id="680" w:author="Autor desconocido" w:date="2016-12-01T15:11:00Z">
        <w:r>
          <w:rPr>
            <w:lang w:val="en-US"/>
          </w:rPr>
          <w:t>ke</w:t>
        </w:r>
      </w:ins>
      <w:ins w:id="681" w:author="Autor desconocido" w:date="2016-12-01T15:12:00Z">
        <w:r>
          <w:rPr>
            <w:lang w:val="en-US"/>
          </w:rPr>
          <w:t xml:space="preserve"> the</w:t>
        </w:r>
      </w:ins>
      <w:r>
        <w:rPr>
          <w:lang w:val="en-US"/>
        </w:rPr>
        <w:t xml:space="preserve"> contingency is longer tha</w:t>
      </w:r>
      <w:del w:id="682" w:author="Autor desconocido" w:date="2016-12-01T15:12:00Z">
        <w:r>
          <w:rPr>
            <w:lang w:val="en-US"/>
          </w:rPr>
          <w:delText>t</w:delText>
        </w:r>
      </w:del>
      <w:ins w:id="683" w:author="Autor desconocido" w:date="2016-12-01T15:12:00Z">
        <w:r>
          <w:rPr>
            <w:lang w:val="en-US"/>
          </w:rPr>
          <w:t>n</w:t>
        </w:r>
      </w:ins>
      <w:r>
        <w:rPr>
          <w:lang w:val="en-US"/>
        </w:rPr>
        <w:t xml:space="preserve"> </w:t>
      </w:r>
      <w:ins w:id="684" w:author="Autor desconocido" w:date="2016-12-01T15:12:00Z">
        <w:r>
          <w:rPr>
            <w:lang w:val="en-US"/>
          </w:rPr>
          <w:t xml:space="preserve">what </w:t>
        </w:r>
      </w:ins>
      <w:r>
        <w:rPr>
          <w:lang w:val="en-US"/>
        </w:rPr>
        <w:t xml:space="preserve">rats can </w:t>
      </w:r>
      <w:commentRangeStart w:id="13"/>
      <w:r>
        <w:rPr>
          <w:lang w:val="en-US"/>
        </w:rPr>
        <w:t>keep in mind</w:t>
      </w:r>
      <w:ins w:id="685" w:author="Autor desconocido" w:date="2016-12-01T15:12:00Z">
        <w:commentRangeEnd w:id="13"/>
        <w:r>
          <w:rPr>
            <w:lang w:val="en-US"/>
          </w:rPr>
        </w:r>
      </w:ins>
      <w:ins w:id="686" w:author="Autor desconocido" w:date="2016-12-01T15:12:00Z">
        <w:r>
          <w:rPr>
            <w:lang w:val="en-US"/>
          </w:rPr>
          <w:commentReference w:id="13"/>
        </w:r>
      </w:ins>
      <w:r>
        <w:rPr>
          <w:lang w:val="en-US"/>
        </w:rPr>
        <w:t xml:space="preserve"> or maybe </w:t>
      </w:r>
      <w:ins w:id="687" w:author="Autor desconocido" w:date="2016-12-01T15:12:00Z">
        <w:r>
          <w:rPr>
            <w:lang w:val="en-US"/>
          </w:rPr>
          <w:t>t</w:t>
        </w:r>
      </w:ins>
      <w:ins w:id="688" w:author="iibm " w:date="2016-12-01T19:52:00Z">
        <w:r>
          <w:rPr>
            <w:lang w:val="en-US"/>
          </w:rPr>
          <w:t>h</w:t>
        </w:r>
      </w:ins>
      <w:ins w:id="689" w:author="Autor desconocido" w:date="2016-12-01T15:12:00Z">
        <w:r>
          <w:rPr>
            <w:lang w:val="en-US"/>
          </w:rPr>
          <w:t xml:space="preserve">ey </w:t>
        </w:r>
      </w:ins>
      <w:r>
        <w:rPr>
          <w:lang w:val="en-US"/>
        </w:rPr>
        <w:t xml:space="preserve">don't realized the real difference within </w:t>
      </w:r>
      <w:ins w:id="690" w:author="Autor desconocido" w:date="2016-12-01T15:13:00Z">
        <w:r>
          <w:rPr>
            <w:lang w:val="en-US"/>
          </w:rPr>
          <w:t xml:space="preserve">outcomes in the </w:t>
        </w:r>
      </w:ins>
      <w:r>
        <w:rPr>
          <w:lang w:val="en-US"/>
        </w:rPr>
        <w:t>pay</w:t>
      </w:r>
      <w:ins w:id="691" w:author="Autor desconocido" w:date="2016-12-01T15:12:00Z">
        <w:r>
          <w:rPr>
            <w:lang w:val="en-US"/>
          </w:rPr>
          <w:t>-</w:t>
        </w:r>
      </w:ins>
      <w:r>
        <w:rPr>
          <w:lang w:val="en-US"/>
        </w:rPr>
        <w:t>off matrix</w:t>
      </w:r>
      <w:del w:id="692" w:author="Autor desconocido" w:date="2016-12-01T15:13:00Z">
        <w:r>
          <w:rPr>
            <w:lang w:val="en-US"/>
          </w:rPr>
          <w:delText xml:space="preserve"> amounts</w:delText>
        </w:r>
      </w:del>
      <w:r>
        <w:rPr>
          <w:lang w:val="en-US"/>
        </w:rPr>
        <w:t xml:space="preserve">. </w:t>
      </w:r>
    </w:p>
    <w:p>
      <w:pPr>
        <w:pStyle w:val="PreformattedText"/>
        <w:spacing w:lineRule="auto" w:line="360" w:before="230" w:after="230"/>
        <w:jc w:val="both"/>
        <w:rPr>
          <w:lang w:val="en-US"/>
        </w:rPr>
      </w:pPr>
      <w:ins w:id="693" w:author="iibm " w:date="2016-12-01T19:59:00Z">
        <w:r>
          <w:rPr>
            <w:lang w:val="en-US"/>
          </w:rPr>
          <w:t xml:space="preserve">Given these consideration, the present study </w:t>
        </w:r>
      </w:ins>
      <w:ins w:id="694" w:author="iibm " w:date="2016-12-01T20:00:00Z">
        <w:r>
          <w:rPr>
            <w:lang w:val="en-US"/>
          </w:rPr>
          <w:t xml:space="preserve">was conduct to assess </w:t>
        </w:r>
      </w:ins>
      <w:ins w:id="695" w:author="iibm " w:date="2016-12-01T20:02:00Z">
        <w:r>
          <w:rPr>
            <w:lang w:val="en-US"/>
          </w:rPr>
          <w:t xml:space="preserve">reciprocal altruism behaviors </w:t>
        </w:r>
      </w:ins>
      <w:ins w:id="696" w:author="iibm " w:date="2016-12-01T20:03:00Z">
        <w:r>
          <w:rPr>
            <w:lang w:val="en-US"/>
          </w:rPr>
          <w:t xml:space="preserve">using a particular structure that </w:t>
        </w:r>
      </w:ins>
      <w:del w:id="697" w:author="iibm " w:date="2016-12-01T20:03:00Z">
        <w:r>
          <w:rPr>
            <w:lang w:val="en-US"/>
          </w:rPr>
          <w:delText xml:space="preserve">As a result, we </w:delText>
        </w:r>
      </w:del>
      <w:del w:id="698" w:author="iibm " w:date="2016-12-01T20:03:00Z">
        <w:bookmarkStart w:id="0" w:name="__DdeLink__10466_324330749"/>
        <w:r>
          <w:rPr>
            <w:lang w:val="en-US"/>
          </w:rPr>
          <w:delText>found that</w:delText>
        </w:r>
      </w:del>
      <w:bookmarkEnd w:id="0"/>
      <w:r>
        <w:rPr>
          <w:lang w:val="en-US"/>
        </w:rPr>
        <w:t xml:space="preserve"> combin</w:t>
      </w:r>
      <w:ins w:id="699" w:author="iibm " w:date="2016-12-01T20:03:00Z">
        <w:r>
          <w:rPr>
            <w:lang w:val="en-US"/>
          </w:rPr>
          <w:t>e</w:t>
        </w:r>
      </w:ins>
      <w:del w:id="700" w:author="iibm " w:date="2016-12-01T20:03:00Z">
        <w:r>
          <w:rPr>
            <w:lang w:val="en-US"/>
          </w:rPr>
          <w:delText>ing</w:delText>
        </w:r>
      </w:del>
      <w:r>
        <w:rPr>
          <w:lang w:val="en-US"/>
        </w:rPr>
        <w:t xml:space="preserve"> i</w:t>
      </w:r>
      <w:ins w:id="701" w:author="Autor desconocido" w:date="2016-12-01T15:13:00Z">
        <w:r>
          <w:rPr>
            <w:lang w:val="en-US"/>
          </w:rPr>
          <w:t>PD</w:t>
        </w:r>
      </w:ins>
      <w:del w:id="702" w:author="Autor desconocido" w:date="2016-12-01T15:13:00Z">
        <w:r>
          <w:rPr>
            <w:lang w:val="en-US"/>
          </w:rPr>
          <w:delText>terated Prisoner's Dilemma</w:delText>
        </w:r>
      </w:del>
      <w:r>
        <w:rPr>
          <w:lang w:val="en-US"/>
        </w:rPr>
        <w:t xml:space="preserve"> matrix pay</w:t>
      </w:r>
      <w:ins w:id="703" w:author="Autor desconocido" w:date="2016-12-01T15:13:00Z">
        <w:r>
          <w:rPr>
            <w:lang w:val="en-US"/>
          </w:rPr>
          <w:t>-</w:t>
        </w:r>
      </w:ins>
      <w:r>
        <w:rPr>
          <w:lang w:val="en-US"/>
        </w:rPr>
        <w:t xml:space="preserve">off and delay's </w:t>
      </w:r>
      <w:ins w:id="704" w:author="iibm " w:date="2016-12-01T19:56:00Z">
        <w:r>
          <w:rPr>
            <w:lang w:val="en-US"/>
          </w:rPr>
          <w:t xml:space="preserve">punishment </w:t>
        </w:r>
      </w:ins>
      <w:del w:id="705" w:author="iibm " w:date="2016-12-01T19:56:00Z">
        <w:r>
          <w:rPr>
            <w:lang w:val="en-US"/>
          </w:rPr>
          <w:delText>penalty for released reciprocation</w:delText>
        </w:r>
      </w:del>
      <w:r>
        <w:rPr>
          <w:lang w:val="en-US"/>
        </w:rPr>
        <w:t xml:space="preserve"> and</w:t>
      </w:r>
      <w:ins w:id="706" w:author="iibm " w:date="2016-12-01T19:57:00Z">
        <w:r>
          <w:rPr>
            <w:lang w:val="en-US"/>
          </w:rPr>
          <w:t xml:space="preserve"> </w:t>
        </w:r>
      </w:ins>
      <w:ins w:id="707" w:author="iibm " w:date="2016-12-01T19:57:00Z">
        <w:r>
          <w:rPr>
            <w:lang w:val="en-US"/>
          </w:rPr>
          <w:t>a</w:t>
        </w:r>
      </w:ins>
      <w:r>
        <w:rPr>
          <w:lang w:val="en-US"/>
        </w:rPr>
        <w:t xml:space="preserve"> tit for tat opponent's strategy</w:t>
      </w:r>
      <w:ins w:id="708" w:author="iibm " w:date="2016-12-01T20:05:00Z">
        <w:r>
          <w:rPr>
            <w:lang w:val="en-US"/>
          </w:rPr>
          <w:t xml:space="preserve">.  </w:t>
        </w:r>
      </w:ins>
      <w:ins w:id="709" w:author="iibm " w:date="2016-12-01T20:05:00Z">
        <w:r>
          <w:rPr>
            <w:lang w:val="en-US"/>
          </w:rPr>
          <w:t xml:space="preserve">We  found </w:t>
        </w:r>
      </w:ins>
      <w:ins w:id="710" w:author="iibm " w:date="2016-12-01T20:06:00Z">
        <w:r>
          <w:rPr>
            <w:lang w:val="en-US"/>
          </w:rPr>
          <w:t xml:space="preserve">that this combination </w:t>
        </w:r>
      </w:ins>
      <w:del w:id="711" w:author="iibm " w:date="2016-12-01T20:06:00Z">
        <w:r>
          <w:rPr>
            <w:lang w:val="en-US"/>
          </w:rPr>
          <w:delText xml:space="preserve"> </w:delText>
        </w:r>
      </w:del>
      <w:r>
        <w:rPr>
          <w:lang w:val="en-US"/>
        </w:rPr>
        <w:t>achieve high level of reciprocal altruism behavior in rats.</w:t>
      </w:r>
    </w:p>
    <w:p>
      <w:pPr>
        <w:pStyle w:val="PreformattedText"/>
        <w:spacing w:lineRule="auto" w:line="360" w:before="230" w:after="230"/>
        <w:jc w:val="both"/>
        <w:rPr>
          <w:lang w:val="en-US"/>
        </w:rPr>
      </w:pPr>
      <w:r>
        <w:rPr>
          <w:lang w:val="en-US"/>
        </w:rPr>
      </w:r>
    </w:p>
    <w:p>
      <w:pPr>
        <w:pStyle w:val="PreformattedText"/>
        <w:spacing w:lineRule="auto" w:line="360" w:before="230" w:after="230"/>
        <w:jc w:val="both"/>
        <w:rPr>
          <w:lang w:val="en-US"/>
        </w:rPr>
      </w:pPr>
      <w:r>
        <w:rPr>
          <w:lang w:val="en-US"/>
        </w:rPr>
        <w:t xml:space="preserve">2 Material and </w:t>
      </w:r>
      <w:del w:id="712" w:author="Autor desconocido" w:date="2016-12-01T15:15:00Z">
        <w:r>
          <w:rPr>
            <w:lang w:val="en-US"/>
          </w:rPr>
          <w:delText>M</w:delText>
        </w:r>
      </w:del>
      <w:ins w:id="713" w:author="Autor desconocido" w:date="2016-12-01T15:15:00Z">
        <w:r>
          <w:rPr>
            <w:lang w:val="en-US"/>
          </w:rPr>
          <w:t>m</w:t>
        </w:r>
      </w:ins>
      <w:r>
        <w:rPr>
          <w:lang w:val="en-US"/>
        </w:rPr>
        <w:t>ethod</w:t>
      </w:r>
      <w:ins w:id="714" w:author="Autor desconocido" w:date="2016-12-01T15:15:00Z">
        <w:r>
          <w:rPr>
            <w:lang w:val="en-US"/>
          </w:rPr>
          <w:t>s</w:t>
        </w:r>
      </w:ins>
    </w:p>
    <w:p>
      <w:pPr>
        <w:pStyle w:val="PreformattedText"/>
        <w:spacing w:lineRule="auto" w:line="360" w:before="230" w:after="230"/>
        <w:jc w:val="both"/>
        <w:rPr>
          <w:lang w:val="en-US"/>
        </w:rPr>
      </w:pPr>
      <w:ins w:id="715" w:author="Autor desconocido" w:date="2016-12-01T15:15:00Z">
        <w:r>
          <w:rPr>
            <w:lang w:val="en-US"/>
          </w:rPr>
          <w:t>All experimental procedures were approved by the ethics committee of the IByME-CONICET and were conducted according to the NIH Guide for Care and Use of Laboratory Animals.</w:t>
        </w:r>
      </w:ins>
    </w:p>
    <w:p>
      <w:pPr>
        <w:pStyle w:val="PreformattedText"/>
        <w:spacing w:lineRule="auto" w:line="360" w:before="230" w:after="230"/>
        <w:jc w:val="both"/>
        <w:rPr>
          <w:lang w:val="en-US"/>
        </w:rPr>
      </w:pPr>
      <w:r>
        <w:rPr>
          <w:lang w:val="en-US"/>
        </w:rPr>
        <w:t>2.1 Subjects and Housing</w:t>
      </w:r>
    </w:p>
    <w:p>
      <w:pPr>
        <w:pStyle w:val="PreformattedText"/>
        <w:spacing w:lineRule="auto" w:line="360" w:before="230" w:after="230"/>
        <w:jc w:val="both"/>
        <w:rPr>
          <w:lang w:val="en-US"/>
        </w:rPr>
      </w:pPr>
      <w:r>
        <w:rPr>
          <w:lang w:val="en-US"/>
        </w:rPr>
      </w:r>
    </w:p>
    <w:p>
      <w:pPr>
        <w:pStyle w:val="PreformattedText"/>
        <w:spacing w:lineRule="auto" w:line="360" w:before="230" w:after="230"/>
        <w:jc w:val="both"/>
        <w:rPr>
          <w:i/>
          <w:iCs/>
          <w:lang w:val="en-US"/>
        </w:rPr>
      </w:pPr>
      <w:r>
        <w:rPr>
          <w:lang w:val="en-US"/>
        </w:rPr>
        <w:t>Two group</w:t>
      </w:r>
      <w:ins w:id="716" w:author="Autor desconocido" w:date="2016-12-01T15:14:00Z">
        <w:r>
          <w:rPr>
            <w:lang w:val="en-US"/>
          </w:rPr>
          <w:t>s</w:t>
        </w:r>
      </w:ins>
      <w:r>
        <w:rPr>
          <w:lang w:val="en-US"/>
        </w:rPr>
        <w:t xml:space="preserve"> of </w:t>
      </w:r>
      <w:ins w:id="717" w:author="Autor desconocido" w:date="2016-12-01T15:19:00Z">
        <w:r>
          <w:rPr>
            <w:lang w:val="en-US"/>
          </w:rPr>
          <w:t xml:space="preserve">male </w:t>
        </w:r>
      </w:ins>
      <w:ins w:id="718" w:author="Autor desconocido" w:date="2016-12-01T15:14:00Z">
        <w:r>
          <w:rPr>
            <w:lang w:val="en-US"/>
          </w:rPr>
          <w:t>L</w:t>
        </w:r>
      </w:ins>
      <w:del w:id="719" w:author="Autor desconocido" w:date="2016-12-01T15:14:00Z">
        <w:r>
          <w:rPr>
            <w:lang w:val="en-US"/>
          </w:rPr>
          <w:delText>l</w:delText>
        </w:r>
      </w:del>
      <w:r>
        <w:rPr>
          <w:lang w:val="en-US"/>
        </w:rPr>
        <w:t>ong</w:t>
      </w:r>
      <w:del w:id="720" w:author="Autor desconocido" w:date="2016-12-01T15:16:00Z">
        <w:r>
          <w:rPr>
            <w:lang w:val="en-US"/>
          </w:rPr>
          <w:delText>-</w:delText>
        </w:r>
      </w:del>
      <w:r>
        <w:rPr>
          <w:lang w:val="en-US"/>
        </w:rPr>
        <w:t xml:space="preserve">Evans rats </w:t>
      </w:r>
      <w:ins w:id="721" w:author="Autor desconocido" w:date="2016-12-01T15:19:00Z">
        <w:r>
          <w:rPr>
            <w:lang w:val="en-US"/>
          </w:rPr>
          <w:t>(300–330 g) of two months of age were provided by the IBYME-CONICET</w:t>
        </w:r>
      </w:ins>
      <w:del w:id="722" w:author="Autor desconocido" w:date="2016-12-01T15:19:00Z">
        <w:r>
          <w:rPr>
            <w:lang w:val="en-US"/>
          </w:rPr>
          <w:delText>(Charles Rivers....) were used</w:delText>
        </w:r>
      </w:del>
      <w:r>
        <w:rPr>
          <w:lang w:val="en-US"/>
        </w:rPr>
        <w:t xml:space="preserve">. Twelves males were </w:t>
      </w:r>
      <w:del w:id="723" w:author="Autor desconocido" w:date="2016-12-01T15:20:00Z">
        <w:r>
          <w:rPr>
            <w:lang w:val="en-US"/>
          </w:rPr>
          <w:delText>used like</w:delText>
        </w:r>
      </w:del>
      <w:r>
        <w:rPr>
          <w:lang w:val="en-US"/>
        </w:rPr>
        <w:t xml:space="preserve"> subjects and six (Nstooge=6) identical rats </w:t>
      </w:r>
      <w:ins w:id="724" w:author="Autor desconocido" w:date="2016-12-01T15:20:00Z">
        <w:r>
          <w:rPr>
            <w:lang w:val="en-US"/>
          </w:rPr>
          <w:t>were</w:t>
        </w:r>
      </w:ins>
      <w:del w:id="725" w:author="Autor desconocido" w:date="2016-12-01T15:20:00Z">
        <w:r>
          <w:rPr>
            <w:lang w:val="en-US"/>
          </w:rPr>
          <w:delText>like</w:delText>
        </w:r>
      </w:del>
      <w:r>
        <w:rPr>
          <w:lang w:val="en-US"/>
        </w:rPr>
        <w:t xml:space="preserve"> opponents. At weaning time all subject</w:t>
      </w:r>
      <w:ins w:id="726" w:author="Autor desconocido" w:date="2016-12-01T15:21:00Z">
        <w:r>
          <w:rPr>
            <w:lang w:val="en-US"/>
          </w:rPr>
          <w:t>s</w:t>
        </w:r>
      </w:ins>
      <w:r>
        <w:rPr>
          <w:lang w:val="en-US"/>
        </w:rPr>
        <w:t xml:space="preserve"> were housed in group</w:t>
      </w:r>
      <w:ins w:id="727" w:author="Autor desconocido" w:date="2016-12-01T15:21:00Z">
        <w:r>
          <w:rPr>
            <w:lang w:val="en-US"/>
          </w:rPr>
          <w:t>s</w:t>
        </w:r>
      </w:ins>
      <w:r>
        <w:rPr>
          <w:lang w:val="en-US"/>
        </w:rPr>
        <w:t xml:space="preserve"> of two rats per </w:t>
      </w:r>
      <w:commentRangeStart w:id="14"/>
      <w:r>
        <w:rPr>
          <w:lang w:val="en-US"/>
        </w:rPr>
        <w:t>cage</w:t>
      </w:r>
      <w:ins w:id="728" w:author="Autor desconocido" w:date="2016-12-01T15:22:00Z">
        <w:commentRangeEnd w:id="14"/>
        <w:r>
          <w:rPr>
            <w:lang w:val="en-US"/>
          </w:rPr>
        </w:r>
      </w:ins>
      <w:ins w:id="729" w:author="Autor desconocido" w:date="2016-12-01T15:22:00Z">
        <w:r>
          <w:rPr>
            <w:lang w:val="en-US"/>
          </w:rPr>
          <w:commentReference w:id="14"/>
        </w:r>
      </w:ins>
      <w:r>
        <w:rPr>
          <w:lang w:val="en-US"/>
        </w:rPr>
        <w:t xml:space="preserve"> to a</w:t>
      </w:r>
      <w:ins w:id="730" w:author="Autor desconocido" w:date="2016-12-01T15:21:00Z">
        <w:r>
          <w:rPr>
            <w:lang w:val="en-US"/>
          </w:rPr>
          <w:t>llow</w:t>
        </w:r>
      </w:ins>
      <w:del w:id="731" w:author="Autor desconocido" w:date="2016-12-01T15:21:00Z">
        <w:r>
          <w:rPr>
            <w:lang w:val="en-US"/>
          </w:rPr>
          <w:delText>ddressing</w:delText>
        </w:r>
      </w:del>
      <w:r>
        <w:rPr>
          <w:lang w:val="en-US"/>
        </w:rPr>
        <w:t xml:space="preserve"> social interaction</w:t>
      </w:r>
      <w:ins w:id="732" w:author="Autor desconocido" w:date="2016-12-01T15:21:00Z">
        <w:r>
          <w:rPr>
            <w:lang w:val="en-US"/>
          </w:rPr>
          <w:t xml:space="preserve">, </w:t>
        </w:r>
      </w:ins>
      <w:ins w:id="733" w:author="Autor desconocido" w:date="2016-12-01T15:21:00Z">
        <w:r>
          <w:rPr>
            <w:lang w:val="en-US"/>
          </w:rPr>
          <w:t>whereas</w:t>
        </w:r>
      </w:ins>
      <w:r>
        <w:rPr>
          <w:lang w:val="en-US"/>
        </w:rPr>
        <w:t xml:space="preserve"> </w:t>
      </w:r>
      <w:del w:id="734" w:author="Autor desconocido" w:date="2016-12-01T15:21:00Z">
        <w:r>
          <w:rPr>
            <w:lang w:val="en-US"/>
          </w:rPr>
          <w:delText>and</w:delText>
        </w:r>
      </w:del>
      <w:r>
        <w:rPr>
          <w:lang w:val="en-US"/>
        </w:rPr>
        <w:t xml:space="preserve"> each stooge </w:t>
      </w:r>
      <w:ins w:id="735" w:author="Autor desconocido" w:date="2016-12-01T15:21:00Z">
        <w:r>
          <w:rPr>
            <w:lang w:val="en-US"/>
          </w:rPr>
          <w:t xml:space="preserve">was housed </w:t>
        </w:r>
      </w:ins>
      <w:r>
        <w:rPr>
          <w:lang w:val="en-US"/>
        </w:rPr>
        <w:t>in single individual cage</w:t>
      </w:r>
      <w:ins w:id="736" w:author="Autor desconocido" w:date="2016-12-01T15:21:00Z">
        <w:r>
          <w:rPr>
            <w:lang w:val="en-US"/>
          </w:rPr>
          <w:t>s</w:t>
        </w:r>
      </w:ins>
      <w:r>
        <w:rPr>
          <w:lang w:val="en-US"/>
        </w:rPr>
        <w:t xml:space="preserve">. We had 12 </w:t>
      </w:r>
      <w:ins w:id="737" w:author="Autor desconocido" w:date="2016-12-01T15:23:00Z">
        <w:r>
          <w:rPr>
            <w:lang w:val="en-US"/>
          </w:rPr>
          <w:t xml:space="preserve">stainless-steel </w:t>
        </w:r>
      </w:ins>
      <w:r>
        <w:rPr>
          <w:lang w:val="en-US"/>
        </w:rPr>
        <w:t>cage</w:t>
      </w:r>
      <w:ins w:id="738" w:author="Autor desconocido" w:date="2016-12-01T15:23:00Z">
        <w:r>
          <w:rPr>
            <w:lang w:val="en-US"/>
          </w:rPr>
          <w:t>s</w:t>
        </w:r>
      </w:ins>
      <w:r>
        <w:rPr>
          <w:lang w:val="en-US"/>
        </w:rPr>
        <w:t xml:space="preserve"> altogether</w:t>
      </w:r>
      <w:ins w:id="739" w:author="Autor desconocido" w:date="2016-12-01T15:23:00Z">
        <w:r>
          <w:rPr>
            <w:lang w:val="en-US"/>
          </w:rPr>
          <w:t xml:space="preserve"> </w:t>
        </w:r>
      </w:ins>
      <w:ins w:id="740" w:author="Autor desconocido" w:date="2016-12-01T15:23:00Z">
        <w:r>
          <w:rPr>
            <w:lang w:val="en-US"/>
          </w:rPr>
          <w:t>with sawdust as bedding and metal lids</w:t>
        </w:r>
      </w:ins>
      <w:r>
        <w:rPr>
          <w:lang w:val="en-US"/>
        </w:rPr>
        <w:t xml:space="preserve">. All rats were food </w:t>
      </w:r>
      <w:ins w:id="741" w:author="Autor desconocido" w:date="2016-12-01T15:23:00Z">
        <w:r>
          <w:rPr>
            <w:lang w:val="en-US"/>
          </w:rPr>
          <w:t>restricted</w:t>
        </w:r>
      </w:ins>
      <w:del w:id="742" w:author="Autor desconocido" w:date="2016-12-01T15:24:00Z">
        <w:r>
          <w:rPr>
            <w:lang w:val="en-US"/>
          </w:rPr>
          <w:delText>deprivation schedule, and to subject rats daily food intake was restricted</w:delText>
        </w:r>
      </w:del>
      <w:r>
        <w:rPr>
          <w:lang w:val="en-US"/>
        </w:rPr>
        <w:t xml:space="preserve"> to </w:t>
      </w:r>
      <w:ins w:id="743" w:author="Autor desconocido" w:date="2016-12-01T15:24:00Z">
        <w:r>
          <w:rPr>
            <w:rFonts w:eastAsia="Droid Sans Fallback" w:cs="Liberation Mono"/>
            <w:sz w:val="20"/>
            <w:szCs w:val="20"/>
            <w:lang w:val="en-US"/>
          </w:rPr>
          <w:t>maintain</w:t>
        </w:r>
      </w:ins>
      <w:ins w:id="744" w:author="Autor desconocido" w:date="2016-12-01T15:24:00Z">
        <w:r>
          <w:rPr>
            <w:lang w:val="en-US"/>
          </w:rPr>
          <w:t xml:space="preserve"> </w:t>
        </w:r>
      </w:ins>
      <w:del w:id="745" w:author="Autor desconocido" w:date="2016-12-01T15:24:00Z">
        <w:r>
          <w:rPr>
            <w:lang w:val="en-US"/>
          </w:rPr>
          <w:delText>keep</w:delText>
        </w:r>
      </w:del>
      <w:r>
        <w:rPr>
          <w:lang w:val="en-US"/>
        </w:rPr>
        <w:t xml:space="preserve"> animals at between 90-95% </w:t>
      </w:r>
      <w:ins w:id="746" w:author="Autor desconocido" w:date="2016-12-01T15:24:00Z">
        <w:r>
          <w:rPr>
            <w:lang w:val="en-US"/>
          </w:rPr>
          <w:t>or 80-85</w:t>
        </w:r>
      </w:ins>
      <w:ins w:id="747" w:author="Autor desconocido" w:date="2016-12-01T15:25:00Z">
        <w:r>
          <w:rPr>
            <w:lang w:val="en-US"/>
          </w:rPr>
          <w:t xml:space="preserve">% </w:t>
        </w:r>
      </w:ins>
      <w:r>
        <w:rPr>
          <w:lang w:val="en-US"/>
        </w:rPr>
        <w:t xml:space="preserve">of free feeding body weight </w:t>
      </w:r>
      <w:del w:id="748" w:author="Autor desconocido" w:date="2016-12-01T15:25:00Z">
        <w:r>
          <w:rPr>
            <w:lang w:val="en-US"/>
          </w:rPr>
          <w:delText>and to</w:delText>
        </w:r>
      </w:del>
      <w:ins w:id="749" w:author="Autor desconocido" w:date="2016-12-01T15:25:00Z">
        <w:r>
          <w:rPr>
            <w:lang w:val="en-US"/>
          </w:rPr>
          <w:t xml:space="preserve"> </w:t>
        </w:r>
      </w:ins>
      <w:ins w:id="750" w:author="Autor desconocido" w:date="2016-12-01T15:25:00Z">
        <w:r>
          <w:rPr>
            <w:lang w:val="en-US"/>
          </w:rPr>
          <w:t xml:space="preserve">for subjects and </w:t>
        </w:r>
      </w:ins>
      <w:r>
        <w:rPr>
          <w:lang w:val="en-US"/>
        </w:rPr>
        <w:t xml:space="preserve"> stooge</w:t>
      </w:r>
      <w:ins w:id="751" w:author="Autor desconocido" w:date="2016-12-01T15:25:00Z">
        <w:r>
          <w:rPr>
            <w:lang w:val="en-US"/>
          </w:rPr>
          <w:t>s respectively</w:t>
        </w:r>
      </w:ins>
      <w:del w:id="752" w:author="Autor desconocido" w:date="2016-12-01T15:25:00Z">
        <w:r>
          <w:rPr>
            <w:lang w:val="en-US"/>
          </w:rPr>
          <w:delText xml:space="preserve"> rats at between 80-85% of free feeding body weight</w:delText>
        </w:r>
      </w:del>
      <w:r>
        <w:rPr>
          <w:lang w:val="en-US"/>
        </w:rPr>
        <w:t xml:space="preserve">. </w:t>
      </w:r>
      <w:ins w:id="753" w:author="Autor desconocido" w:date="2016-12-01T15:25:00Z">
        <w:r>
          <w:rPr>
            <w:lang w:val="en-US"/>
          </w:rPr>
          <w:t>All animals were kept in a well-ventilated, temperature-controlled room (22 ± 2 °C) with a 12/12 h light/dark cycle (lights on at 8 am)</w:t>
        </w:r>
      </w:ins>
      <w:ins w:id="754" w:author="Autor desconocido" w:date="2016-12-01T15:26:00Z">
        <w:r>
          <w:rPr>
            <w:lang w:val="en-US"/>
          </w:rPr>
          <w:t xml:space="preserve">. Tap water was available </w:t>
        </w:r>
      </w:ins>
      <w:ins w:id="755" w:author="Autor desconocido" w:date="2016-12-01T15:26:00Z">
        <w:r>
          <w:rPr>
            <w:i/>
            <w:iCs/>
            <w:lang w:val="en-US"/>
          </w:rPr>
          <w:t>ad libitum</w:t>
        </w:r>
      </w:ins>
    </w:p>
    <w:p>
      <w:pPr>
        <w:pStyle w:val="PreformattedText"/>
        <w:spacing w:lineRule="auto" w:line="360" w:before="230" w:after="230"/>
        <w:jc w:val="both"/>
        <w:rPr>
          <w:i/>
          <w:iCs/>
          <w:lang w:val="en-US"/>
        </w:rPr>
      </w:pPr>
      <w:del w:id="756" w:author="Autor desconocido" w:date="2016-12-01T15:25:00Z">
        <w:r>
          <w:rPr>
            <w:i/>
            <w:iCs/>
            <w:lang w:val="en-US"/>
          </w:rPr>
          <w:delText>.</w:delText>
        </w:r>
      </w:del>
      <w:del w:id="757" w:author="Autor desconocido" w:date="2016-12-01T15:16:00Z">
        <w:r>
          <w:rPr>
            <w:i/>
            <w:iCs/>
            <w:lang w:val="en-US"/>
          </w:rPr>
          <w:delText>20:00 hours</w:delText>
        </w:r>
      </w:del>
      <w:del w:id="758" w:author="Autor desconocido" w:date="2016-12-01T15:25:00Z">
        <w:r>
          <w:rPr>
            <w:i/>
            <w:iCs/>
            <w:lang w:val="en-US"/>
          </w:rPr>
          <w:delText xml:space="preserve">The housing room had an average temperature of 22°C and 12:12h light:dark cycle on at </w:delText>
        </w:r>
      </w:del>
    </w:p>
    <w:p>
      <w:pPr>
        <w:pStyle w:val="PreformattedText"/>
        <w:spacing w:lineRule="auto" w:line="360" w:before="230" w:after="230"/>
        <w:jc w:val="both"/>
        <w:rPr>
          <w:i w:val="false"/>
          <w:iCs w:val="false"/>
          <w:lang w:val="en-US"/>
        </w:rPr>
      </w:pPr>
      <w:ins w:id="759" w:author="Autor desconocido" w:date="2016-12-01T15:26:00Z">
        <w:r>
          <w:rPr>
            <w:i w:val="false"/>
            <w:iCs w:val="false"/>
            <w:lang w:val="en-US"/>
          </w:rPr>
          <w:t>2.2 Experimental Setup</w:t>
        </w:r>
      </w:ins>
    </w:p>
    <w:p>
      <w:pPr>
        <w:pStyle w:val="PreformattedText"/>
        <w:spacing w:lineRule="auto" w:line="360" w:before="230" w:after="230"/>
        <w:jc w:val="both"/>
        <w:rPr>
          <w:lang w:val="en-US"/>
        </w:rPr>
      </w:pPr>
      <w:ins w:id="760" w:author="Autor desconocido" w:date="2016-12-01T15:27:00Z">
        <w:r>
          <w:rPr>
            <w:i w:val="false"/>
            <w:iCs w:val="false"/>
            <w:lang w:val="en-US"/>
          </w:rPr>
          <w:t>All behavioral procedures were performed during the light phase of the light/dark cycle, using a standard operant chamber</w:t>
        </w:r>
      </w:ins>
      <w:ins w:id="761" w:author="Autor desconocido" w:date="2016-12-01T15:27:00Z">
        <w:r>
          <w:rPr>
            <w:i w:val="false"/>
            <w:iCs w:val="false"/>
            <w:lang w:val="en-US"/>
          </w:rPr>
          <w:t>s</w:t>
        </w:r>
      </w:ins>
      <w:ins w:id="762" w:author="Autor desconocido" w:date="2016-12-01T15:27:00Z">
        <w:r>
          <w:rPr>
            <w:i w:val="false"/>
            <w:iCs w:val="false"/>
            <w:lang w:val="en-US"/>
          </w:rPr>
          <w:t xml:space="preserve"> (MED associates Inc., USA)</w:t>
        </w:r>
      </w:ins>
      <w:ins w:id="763" w:author="iibm " w:date="2016-12-01T22:34:00Z">
        <w:r>
          <w:rPr>
            <w:i w:val="false"/>
            <w:iCs w:val="false"/>
            <w:lang w:val="en-US"/>
          </w:rPr>
          <w:t xml:space="preserve"> </w:t>
        </w:r>
      </w:ins>
      <w:ins w:id="764" w:author="iibm " w:date="2016-12-01T22:34:00Z">
        <w:r>
          <w:rPr>
            <w:i w:val="false"/>
            <w:iCs w:val="false"/>
            <w:lang w:val="en-US"/>
          </w:rPr>
          <w:t>with Med PC IV software suit (Product SOF-735) and PCI Operating Package for up to Eight Chambers (Product MED-SYST-8) equipped with control of multiple devices SmartCtrl (Product DIG-716B) and pedestal mount pellet dispenser for rat, 45mg (Product ENV-203-45) and standard operant chambers (Product ENV 008</w:t>
        </w:r>
      </w:ins>
      <w:ins w:id="765" w:author="iibm " w:date="2016-12-01T22:34:00Z">
        <w:r>
          <w:rPr>
            <w:i w:val="false"/>
            <w:iCs w:val="false"/>
            <w:lang w:val="en-US"/>
          </w:rPr>
          <w:t>)</w:t>
        </w:r>
      </w:ins>
      <w:ins w:id="766" w:author="iibm " w:date="2016-12-01T22:34:00Z">
        <w:r>
          <w:rPr>
            <w:i w:val="false"/>
            <w:iCs w:val="false"/>
            <w:lang w:val="en-US"/>
          </w:rPr>
          <w:t>.</w:t>
        </w:r>
      </w:ins>
      <w:ins w:id="767" w:author="Autor desconocido" w:date="2016-12-01T15:27:00Z">
        <w:r>
          <w:rPr>
            <w:i w:val="false"/>
            <w:iCs w:val="false"/>
            <w:lang w:val="en-US"/>
          </w:rPr>
          <w:t xml:space="preserve"> </w:t>
        </w:r>
      </w:ins>
      <w:del w:id="768" w:author="iibm " w:date="2016-12-01T22:31:00Z">
        <w:r>
          <w:rPr>
            <w:i w:val="false"/>
            <w:iCs w:val="false"/>
            <w:lang w:val="en-US"/>
          </w:rPr>
          <w:delText xml:space="preserve">equipped with an input (DIG 710/711) and output (DIG 720/721/722) card for data acquisition and processing; </w:delText>
        </w:r>
      </w:del>
      <w:del w:id="769" w:author="iibm " w:date="2016-12-01T22:31:00Z">
        <w:r>
          <w:rPr>
            <w:i w:val="false"/>
            <w:iCs w:val="false"/>
            <w:lang w:val="en-US"/>
          </w:rPr>
          <w:delText>two</w:delText>
        </w:r>
      </w:del>
      <w:del w:id="770" w:author="iibm " w:date="2016-12-01T22:31:00Z">
        <w:r>
          <w:rPr>
            <w:i w:val="false"/>
            <w:iCs w:val="false"/>
            <w:lang w:val="en-US"/>
          </w:rPr>
          <w:delText xml:space="preserve"> automated retractable lever; </w:delText>
        </w:r>
      </w:del>
      <w:del w:id="771" w:author="iibm " w:date="2016-12-01T22:31:00Z">
        <w:r>
          <w:rPr>
            <w:i w:val="false"/>
            <w:iCs w:val="false"/>
            <w:lang w:val="en-US"/>
          </w:rPr>
          <w:delText>two stimulus lights over each lever</w:delText>
        </w:r>
      </w:del>
      <w:del w:id="772" w:author="iibm " w:date="2016-12-01T22:31:00Z">
        <w:r>
          <w:rPr>
            <w:i w:val="false"/>
            <w:iCs w:val="false"/>
            <w:lang w:val="en-US"/>
          </w:rPr>
          <w:delText xml:space="preserve">;an automated feeder </w:delText>
        </w:r>
      </w:del>
      <w:del w:id="773" w:author="iibm " w:date="2016-12-01T22:31:00Z">
        <w:r>
          <w:rPr>
            <w:i w:val="false"/>
            <w:iCs w:val="false"/>
            <w:lang w:val="en-US"/>
          </w:rPr>
          <w:delText xml:space="preserve">in the center and </w:delText>
        </w:r>
      </w:del>
      <w:del w:id="774" w:author="iibm " w:date="2016-12-01T22:31:00Z">
        <w:r>
          <w:rPr>
            <w:i w:val="false"/>
            <w:iCs w:val="false"/>
            <w:lang w:val="en-US"/>
          </w:rPr>
          <w:delText>white noise (random signal with a flat power spectral density)</w:delText>
        </w:r>
      </w:del>
      <w:ins w:id="775" w:author="Autor desconocido" w:date="2016-12-01T15:27:00Z">
        <w:r>
          <w:rPr>
            <w:i w:val="false"/>
            <w:iCs w:val="false"/>
            <w:lang w:val="en-US"/>
          </w:rPr>
          <w:t>.</w:t>
        </w:r>
      </w:ins>
      <w:r>
        <w:rPr>
          <w:lang w:val="en-US"/>
        </w:rPr>
        <w:t xml:space="preserve">We </w:t>
      </w:r>
      <w:del w:id="776" w:author="Autor desconocido" w:date="2016-12-01T15:28:00Z">
        <w:r>
          <w:rPr>
            <w:lang w:val="en-US"/>
          </w:rPr>
          <w:delText xml:space="preserve">used </w:delText>
        </w:r>
      </w:del>
      <w:ins w:id="777" w:author="Autor desconocido" w:date="2016-12-01T15:28:00Z">
        <w:r>
          <w:rPr>
            <w:lang w:val="en-US"/>
          </w:rPr>
          <w:t xml:space="preserve">placed </w:t>
        </w:r>
      </w:ins>
      <w:r>
        <w:rPr>
          <w:lang w:val="en-US"/>
        </w:rPr>
        <w:t xml:space="preserve">two </w:t>
      </w:r>
      <w:del w:id="778" w:author="Autor desconocido" w:date="2016-12-01T15:28:00Z">
        <w:r>
          <w:rPr>
            <w:lang w:val="en-US"/>
          </w:rPr>
          <w:delText>opposite standard operant</w:delText>
        </w:r>
      </w:del>
      <w:r>
        <w:rPr>
          <w:lang w:val="en-US"/>
        </w:rPr>
        <w:t xml:space="preserve"> chamber</w:t>
      </w:r>
      <w:ins w:id="779" w:author="Autor desconocido" w:date="2016-12-01T15:26:00Z">
        <w:r>
          <w:rPr>
            <w:lang w:val="en-US"/>
          </w:rPr>
          <w:t>s</w:t>
        </w:r>
      </w:ins>
      <w:r>
        <w:rPr>
          <w:lang w:val="en-US"/>
        </w:rPr>
        <w:t xml:space="preserve"> </w:t>
      </w:r>
      <w:del w:id="780" w:author="Autor desconocido" w:date="2016-12-01T15:28:00Z">
        <w:r>
          <w:rPr>
            <w:lang w:val="en-US"/>
          </w:rPr>
          <w:delText>by Med-Association (Product ENV-008)</w:delText>
        </w:r>
      </w:del>
      <w:r>
        <w:rPr>
          <w:lang w:val="en-US"/>
        </w:rPr>
        <w:t xml:space="preserve"> </w:t>
      </w:r>
      <w:ins w:id="781" w:author="Autor desconocido" w:date="2016-12-01T15:29:00Z">
        <w:r>
          <w:rPr>
            <w:lang w:val="en-US"/>
          </w:rPr>
          <w:t xml:space="preserve">facing each other </w:t>
        </w:r>
      </w:ins>
      <w:r>
        <w:rPr>
          <w:lang w:val="en-US"/>
        </w:rPr>
        <w:t>in such manner that each rat</w:t>
      </w:r>
      <w:del w:id="782" w:author="Autor desconocido" w:date="2016-12-01T15:29:00Z">
        <w:r>
          <w:rPr>
            <w:lang w:val="en-US"/>
          </w:rPr>
          <w:delText>s</w:delText>
        </w:r>
      </w:del>
      <w:r>
        <w:rPr>
          <w:lang w:val="en-US"/>
        </w:rPr>
        <w:t xml:space="preserve"> c</w:t>
      </w:r>
      <w:del w:id="783" w:author="Autor desconocido" w:date="2016-12-01T15:29:00Z">
        <w:r>
          <w:rPr>
            <w:lang w:val="en-US"/>
          </w:rPr>
          <w:delText>an</w:delText>
        </w:r>
      </w:del>
      <w:ins w:id="784" w:author="Autor desconocido" w:date="2016-12-01T15:29:00Z">
        <w:r>
          <w:rPr>
            <w:lang w:val="en-US"/>
          </w:rPr>
          <w:t>ould</w:t>
        </w:r>
      </w:ins>
      <w:r>
        <w:rPr>
          <w:lang w:val="en-US"/>
        </w:rPr>
        <w:t xml:space="preserve"> make olfactory and eye contact through metal windows (FIGURA 1 CAJAS). </w:t>
      </w:r>
      <w:del w:id="785" w:author="Autor desconocido" w:date="2016-12-01T15:31:00Z">
        <w:r>
          <w:rPr>
            <w:lang w:val="en-US"/>
          </w:rPr>
          <w:delText xml:space="preserve">Each standard chamber was equipped with two side by side lever and two stimulus light over each lever and a feeder in the center. </w:delText>
        </w:r>
      </w:del>
      <w:ins w:id="786" w:author="iibm " w:date="2016-12-01T22:28:00Z">
        <w:r>
          <w:rPr>
            <w:lang w:val="en-US"/>
          </w:rPr>
          <w:t xml:space="preserve">Each standard chamber was equipped with two levers at the sides and two stimulus light over each lever and a feeder in the center. The boxes were faced by the wall that has levers and stimulus light. To allow the contact among rats we placed a aluminum rectangular windows below each levers. The window's height were such that the lever's height was 80% of maximum height of the forepaws while rearing (F. Cabrera et al., 2013). The subject's feeder was in same wall and the opponent's feeder in back wall. Each feeders were equipped with a stimulus light that turn on when foods is coming. </w:t>
        </w:r>
      </w:ins>
    </w:p>
    <w:p>
      <w:pPr>
        <w:pStyle w:val="PreformattedText"/>
        <w:spacing w:lineRule="auto" w:line="360" w:before="230" w:after="230"/>
        <w:jc w:val="both"/>
        <w:rPr>
          <w:lang w:val="en-US"/>
        </w:rPr>
      </w:pPr>
      <w:r>
        <w:rPr>
          <w:lang w:val="en-US"/>
        </w:rPr>
      </w:r>
    </w:p>
    <w:p>
      <w:pPr>
        <w:pStyle w:val="PreformattedText"/>
        <w:spacing w:lineRule="auto" w:line="360" w:before="230" w:after="230"/>
        <w:jc w:val="both"/>
        <w:rPr>
          <w:lang w:val="en-US"/>
        </w:rPr>
      </w:pPr>
      <w:del w:id="787" w:author="Autor desconocido" w:date="2016-12-01T15:26:00Z">
        <w:r>
          <w:rPr>
            <w:lang w:val="en-US"/>
          </w:rPr>
          <w:delText>2.2 Experimental Setup</w:delText>
        </w:r>
      </w:del>
    </w:p>
    <w:p>
      <w:pPr>
        <w:pStyle w:val="PreformattedText"/>
        <w:spacing w:lineRule="auto" w:line="360" w:before="230" w:after="230"/>
        <w:jc w:val="both"/>
        <w:rPr>
          <w:lang w:val="en-US"/>
        </w:rPr>
      </w:pPr>
      <w:r>
        <w:rPr>
          <w:lang w:val="en-US"/>
        </w:rPr>
      </w:r>
    </w:p>
    <w:p>
      <w:pPr>
        <w:pStyle w:val="PreformattedText"/>
        <w:spacing w:lineRule="auto" w:line="360" w:before="230" w:after="230"/>
        <w:jc w:val="both"/>
        <w:rPr>
          <w:lang w:val="en-US"/>
        </w:rPr>
      </w:pPr>
      <w:r>
        <w:rPr>
          <w:lang w:val="en-US"/>
        </w:rPr>
        <w:t>2.3 Experimental Design</w:t>
      </w:r>
    </w:p>
    <w:p>
      <w:pPr>
        <w:pStyle w:val="PreformattedText"/>
        <w:spacing w:lineRule="auto" w:line="360" w:before="230" w:after="230"/>
        <w:jc w:val="both"/>
        <w:rPr>
          <w:lang w:val="en-US"/>
        </w:rPr>
      </w:pPr>
      <w:r>
        <w:rPr>
          <w:lang w:val="en-US"/>
        </w:rPr>
      </w:r>
    </w:p>
    <w:p>
      <w:pPr>
        <w:pStyle w:val="PreformattedText"/>
        <w:spacing w:lineRule="auto" w:line="360" w:before="230" w:after="230"/>
        <w:jc w:val="both"/>
        <w:rPr>
          <w:lang w:val="en-US"/>
        </w:rPr>
      </w:pPr>
      <w:r>
        <w:rPr>
          <w:lang w:val="en-US"/>
        </w:rPr>
        <w:t>2.3.1 General Task Design</w:t>
      </w:r>
    </w:p>
    <w:p>
      <w:pPr>
        <w:pStyle w:val="PreformattedText"/>
        <w:spacing w:lineRule="auto" w:line="360" w:before="230" w:after="230"/>
        <w:jc w:val="both"/>
        <w:rPr>
          <w:lang w:val="en-US"/>
        </w:rPr>
      </w:pPr>
      <w:r>
        <w:rPr>
          <w:lang w:val="en-US"/>
        </w:rPr>
      </w:r>
    </w:p>
    <w:p>
      <w:pPr>
        <w:pStyle w:val="PreformattedText"/>
        <w:spacing w:lineRule="auto" w:line="360" w:before="230" w:after="230"/>
        <w:jc w:val="both"/>
        <w:rPr>
          <w:lang w:val="en-US"/>
        </w:rPr>
      </w:pPr>
      <w:r>
        <w:rPr>
          <w:lang w:val="en-US"/>
        </w:rPr>
        <w:t>2.3.2 Typical Trial Structure</w:t>
      </w:r>
    </w:p>
    <w:p>
      <w:pPr>
        <w:pStyle w:val="PreformattedText"/>
        <w:spacing w:lineRule="auto" w:line="360" w:before="230" w:after="230"/>
        <w:jc w:val="both"/>
        <w:rPr>
          <w:lang w:val="en-US"/>
        </w:rPr>
      </w:pPr>
      <w:r>
        <w:rPr>
          <w:lang w:val="en-US"/>
        </w:rPr>
      </w:r>
    </w:p>
    <w:p>
      <w:pPr>
        <w:pStyle w:val="PreformattedText"/>
        <w:spacing w:lineRule="auto" w:line="360" w:before="230" w:after="230"/>
        <w:jc w:val="both"/>
        <w:rPr>
          <w:lang w:val="en-US"/>
        </w:rPr>
      </w:pPr>
      <w:r>
        <w:rPr>
          <w:lang w:val="en-US"/>
        </w:rPr>
        <w:t>2.4 Analysis</w:t>
      </w:r>
    </w:p>
    <w:p>
      <w:pPr>
        <w:pStyle w:val="PreformattedText"/>
        <w:spacing w:lineRule="auto" w:line="360" w:before="230" w:after="230"/>
        <w:jc w:val="both"/>
        <w:rPr>
          <w:lang w:val="en-US"/>
        </w:rPr>
      </w:pPr>
      <w:r>
        <w:rPr>
          <w:lang w:val="en-US"/>
        </w:rPr>
        <w:t>3 Results</w:t>
      </w:r>
    </w:p>
    <w:p>
      <w:pPr>
        <w:pStyle w:val="PreformattedText"/>
        <w:spacing w:lineRule="auto" w:line="360" w:before="230" w:after="230"/>
        <w:jc w:val="both"/>
        <w:rPr>
          <w:lang w:val="en-US"/>
        </w:rPr>
      </w:pPr>
      <w:r>
        <w:rPr>
          <w:lang w:val="en-US"/>
        </w:rPr>
      </w:r>
    </w:p>
    <w:p>
      <w:pPr>
        <w:pStyle w:val="PreformattedText"/>
        <w:spacing w:lineRule="auto" w:line="360" w:before="230" w:after="230"/>
        <w:jc w:val="both"/>
        <w:rPr>
          <w:lang w:val="en-US"/>
        </w:rPr>
      </w:pPr>
      <w:r>
        <w:rPr>
          <w:lang w:val="en-US"/>
        </w:rPr>
        <w:t>4 Discussion</w:t>
      </w:r>
    </w:p>
    <w:p>
      <w:pPr>
        <w:pStyle w:val="PreformattedText"/>
        <w:spacing w:lineRule="auto" w:line="360" w:before="230" w:after="230"/>
        <w:jc w:val="both"/>
        <w:rPr>
          <w:lang w:val="en-US"/>
        </w:rPr>
      </w:pPr>
      <w:r>
        <w:rPr>
          <w:lang w:val="en-US"/>
        </w:rPr>
      </w:r>
    </w:p>
    <w:p>
      <w:pPr>
        <w:pStyle w:val="PreformattedText"/>
        <w:spacing w:lineRule="auto" w:line="360" w:before="230" w:after="230"/>
        <w:jc w:val="both"/>
        <w:rPr>
          <w:lang w:val="en-US"/>
        </w:rPr>
      </w:pPr>
      <w:r>
        <w:rPr>
          <w:lang w:val="en-US"/>
        </w:rPr>
        <w:t>5 Reference</w:t>
      </w:r>
    </w:p>
    <w:p>
      <w:pPr>
        <w:pStyle w:val="PreformattedText"/>
        <w:spacing w:lineRule="auto" w:line="360" w:before="230" w:after="230"/>
        <w:jc w:val="both"/>
        <w:rPr>
          <w:lang w:val="en-US"/>
        </w:rPr>
      </w:pPr>
      <w:r>
        <w:rPr>
          <w:lang w:val="en-US"/>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Autor desconocido" w:date="2016-12-01T13:03:08Z" w:initials=""/>
  <w:comment w:id="1" w:author="Autor desconocido" w:date="2016-12-01T13:12:26Z" w:initials=""/>
  <w:comment w:id="2" w:author="Autor desconocido" w:date="2016-12-01T13:19:58Z" w:initials=""/>
  <w:comment w:id="3" w:author="Autor desconocido" w:date="2016-12-01T13:58:16Z" w:initials=""/>
  <w:comment w:id="4" w:author="Autor desconocido" w:date="2016-12-01T14:04:43Z" w:initials=""/>
  <w:comment w:id="5" w:author="Autor desconocido" w:date="2016-12-01T14:12:13Z" w:initials=""/>
  <w:comment w:id="6" w:author="Autor desconocido" w:date="2016-12-01T14:33:43Z" w:initials="">
    <w:p>
      <w:r>
        <w:rPr>
          <w:rFonts w:ascii="Liberation Serif" w:hAnsi="Liberation Serif" w:eastAsia="Droid Sans Fallback" w:cs="FreeSans"/>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4"/>
          <w:u w:val="none"/>
          <w:vertAlign w:val="baseline"/>
          <w:em w:val="none"/>
          <w:lang w:val="en-US" w:eastAsia="zh-CN" w:bidi="hi-IN"/>
        </w:rPr>
        <w:t>Alguna cita?</w:t>
      </w:r>
    </w:p>
  </w:comment>
  <w:comment w:id="7" w:author="Autor desconocido" w:date="2016-12-01T14:41:30Z" w:initials=""/>
  <w:comment w:id="8" w:author="Autor desconocido" w:date="2016-12-01T14:44:25Z" w:initials=""/>
  <w:comment w:id="9" w:author="Autor desconocido" w:date="2016-12-01T14:45:45Z" w:initials=""/>
  <w:comment w:id="10" w:author="Autor desconocido" w:date="2016-12-01T14:51:02Z" w:initials=""/>
  <w:comment w:id="11" w:author="Autor desconocido" w:date="2016-12-01T14:54:15Z" w:initials=""/>
  <w:comment w:id="12" w:author="Autor desconocido" w:date="2016-12-01T15:07:18Z" w:initials=""/>
  <w:comment w:id="13" w:author="Autor desconocido" w:date="2016-12-01T15:12:24Z" w:initials=""/>
  <w:comment w:id="14" w:author="Autor desconocido" w:date="2016-12-01T15:22:29Z" w:initials=""/>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DejaVu Sans">
    <w:charset w:val="01"/>
    <w:family w:val="roman"/>
    <w:pitch w:val="default"/>
  </w:font>
</w:fonts>
</file>

<file path=word/settings.xml><?xml version="1.0" encoding="utf-8"?>
<w:settings xmlns:w="http://schemas.openxmlformats.org/wordprocessingml/2006/main">
  <w:zoom w:percent="120"/>
  <w:defaultTabStop w:val="864"/>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spacing w:before="140" w:after="120"/>
      <w:outlineLvl w:val="2"/>
    </w:pPr>
    <w:rPr>
      <w:rFonts w:ascii="Liberation Serif" w:hAnsi="Liberation Serif" w:eastAsia="Droid Sans Fallback" w:cs="FreeSans"/>
      <w:b/>
      <w:bCs/>
      <w:sz w:val="28"/>
      <w:szCs w:val="28"/>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13307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es-AR</dc:language>
  <cp:lastModifiedBy>iibm </cp:lastModifiedBy>
  <dcterms:modified xsi:type="dcterms:W3CDTF">2016-12-01T22:43:46Z</dcterms:modified>
  <cp:revision>9</cp:revision>
</cp:coreProperties>
</file>